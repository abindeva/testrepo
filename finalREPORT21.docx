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99" w:rsidRPr="00750B48" w:rsidRDefault="00EF5174">
      <w:pPr>
        <w:rPr>
          <w:rFonts w:ascii="Times New Roman" w:hAnsi="Times New Roman" w:cs="Times New Roman"/>
          <w:b/>
          <w:bCs/>
        </w:rPr>
      </w:pPr>
      <w:r w:rsidRPr="00750B48">
        <w:rPr>
          <w:rFonts w:ascii="Times New Roman" w:hAnsi="Times New Roman" w:cs="Times New Roman"/>
          <w:b/>
          <w:bCs/>
        </w:rPr>
        <w:t xml:space="preserve">INTRODUCTION </w:t>
      </w:r>
    </w:p>
    <w:p w:rsidR="00220A99" w:rsidRPr="00750B48" w:rsidRDefault="00EF5174" w:rsidP="00220A99">
      <w:pPr>
        <w:pStyle w:val="NoSpacing"/>
        <w:jc w:val="both"/>
        <w:rPr>
          <w:rFonts w:ascii="Times New Roman" w:hAnsi="Times New Roman" w:cs="Times New Roman"/>
        </w:rPr>
      </w:pPr>
      <w:r w:rsidRPr="00750B48">
        <w:rPr>
          <w:rFonts w:ascii="Times New Roman" w:hAnsi="Times New Roman" w:cs="Times New Roman"/>
        </w:rPr>
        <w:t>The subject of sound radiation is of greater importance. It is imperative that designers of loudspeakers understand the mechanism of sound radiation so that they can improve the quality of the product.The designer of military ships and fishing vessels needs to reduce the radiation of sound from hull structures in order to minimise, respectively, the chances of detection or the disturbances of fish. A transducer is a process or device that converts energy from one form to another.</w:t>
      </w:r>
      <w:r w:rsidRPr="00750B48">
        <w:rPr>
          <w:rFonts w:ascii="Times New Roman" w:hAnsi="Times New Roman" w:cs="Times New Roman"/>
          <w:lang w:bidi="ml-IN"/>
        </w:rPr>
        <w:t>The term SONAR (SOund Navigation And Ranging) is used for the process of detecting and locating objects by receiving the sounds they emit (passive sonar), or by receiving the echoes reflected from them when they are ensonified in echo-ranging (active sonar). Every use of sound in the water requires transducers for the generation and reception of the sound, and most of the transducers are based on electroacoustics.Acoustic communication between two submerged submarines requires a projector to transmit sound and a hydrophone to receive sound on each submarine; echo ranging requires a projector and a hydrophone usually on the same ship; passive listening requires only a hydrophone.</w:t>
      </w:r>
    </w:p>
    <w:p w:rsidR="00220A99" w:rsidRPr="00750B48" w:rsidRDefault="00220A99" w:rsidP="00220A99">
      <w:pPr>
        <w:pStyle w:val="NoSpacing"/>
        <w:jc w:val="both"/>
        <w:rPr>
          <w:rFonts w:ascii="Times New Roman" w:hAnsi="Times New Roman" w:cs="Times New Roman"/>
          <w:lang w:bidi="ml-IN"/>
        </w:rPr>
      </w:pPr>
    </w:p>
    <w:p w:rsidR="00220A99" w:rsidRPr="00750B48" w:rsidRDefault="00EF5174" w:rsidP="00220A99">
      <w:pPr>
        <w:pStyle w:val="NoSpacing"/>
        <w:rPr>
          <w:rFonts w:ascii="Times New Roman" w:hAnsi="Times New Roman" w:cs="Times New Roman"/>
          <w:b/>
          <w:bCs/>
          <w:lang w:bidi="ml-IN"/>
        </w:rPr>
      </w:pPr>
      <w:r w:rsidRPr="00750B48">
        <w:rPr>
          <w:rFonts w:ascii="Times New Roman" w:hAnsi="Times New Roman" w:cs="Times New Roman"/>
          <w:b/>
          <w:bCs/>
          <w:lang w:bidi="ml-IN"/>
        </w:rPr>
        <w:t>GENERAL DESCRIPTION OF LINEAR TRANSDUCERS</w:t>
      </w: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There are six major types of electroacoustic transduction mechanisms (piezoelectric, electrostrictive, magnetostrictive, electrostatic, variable reluctance, and moving coil), and all have been used as underwater sound transducers. Although the mechanisms differ considerably, the linear operation of all six can be described in a unified way.Three of the six involve electric fields; the other three involve magnetic fields. The piezoelectric, electrostrictive, and magnetostrictive mechanisms are called body force transducers since the electric or magnetic forces originate throughout the active material, while the electrostatic, variable reluctance and moving coil mechanisms are called surface force transducers since the forces originate at surfaces. The piezoelectric and moving coil transducers have linear mechanisms fo</w:t>
      </w:r>
      <w:r>
        <w:rPr>
          <w:rFonts w:ascii="Times New Roman" w:hAnsi="Times New Roman" w:cs="Times New Roman"/>
          <w:lang w:bidi="ml-IN"/>
        </w:rPr>
        <w:t>r the small amplitude of vibration.</w:t>
      </w:r>
      <w:r w:rsidRPr="00750B48">
        <w:rPr>
          <w:rFonts w:ascii="Times New Roman" w:hAnsi="Times New Roman" w:cs="Times New Roman"/>
          <w:lang w:bidi="ml-IN"/>
        </w:rPr>
        <w:t xml:space="preserve"> When the nonlinearities are ignored, an  electroacoustic transducer can be idealized as a vibrator, with mass, </w:t>
      </w:r>
      <m:oMath>
        <m:r>
          <w:rPr>
            <w:rFonts w:ascii="Cambria Math" w:hAnsi="Cambria Math" w:cs="Times New Roman"/>
            <w:lang w:bidi="ml-IN"/>
          </w:rPr>
          <m:t>M</m:t>
        </m:r>
      </m:oMath>
      <w:r w:rsidRPr="00750B48">
        <w:rPr>
          <w:rFonts w:ascii="Times New Roman" w:hAnsi="Times New Roman" w:cs="Times New Roman"/>
          <w:lang w:bidi="ml-IN"/>
        </w:rPr>
        <w:t xml:space="preserve">, stiffness, </w:t>
      </w:r>
      <m:oMath>
        <m:sSub>
          <m:sSubPr>
            <m:ctrlPr>
              <w:rPr>
                <w:rFonts w:ascii="Cambria Math" w:hAnsi="Cambria Math" w:cs="Times New Roman"/>
                <w:i/>
                <w:lang w:bidi="ml-IN"/>
              </w:rPr>
            </m:ctrlPr>
          </m:sSubPr>
          <m:e>
            <m:r>
              <w:rPr>
                <w:rFonts w:ascii="Cambria Math" w:hAnsi="Cambria Math" w:cs="Times New Roman"/>
                <w:lang w:bidi="ml-IN"/>
              </w:rPr>
              <m:t>K</m:t>
            </m:r>
          </m:e>
          <m:sub>
            <m:r>
              <w:rPr>
                <w:rFonts w:ascii="Cambria Math" w:hAnsi="Cambria Math" w:cs="Times New Roman"/>
                <w:lang w:bidi="ml-IN"/>
              </w:rPr>
              <m:t>m</m:t>
            </m:r>
          </m:sub>
        </m:sSub>
      </m:oMath>
      <w:r w:rsidRPr="00750B48">
        <w:rPr>
          <w:rFonts w:ascii="Times New Roman" w:hAnsi="Times New Roman" w:cs="Times New Roman"/>
          <w:lang w:bidi="ml-IN"/>
        </w:rPr>
        <w:t xml:space="preserve">, and internal resistance, </w:t>
      </w:r>
      <m:oMath>
        <m:r>
          <w:rPr>
            <w:rFonts w:ascii="Cambria Math" w:hAnsi="Cambria Math" w:cs="Times New Roman"/>
            <w:lang w:bidi="ml-IN"/>
          </w:rPr>
          <m:t>R</m:t>
        </m:r>
      </m:oMath>
      <w:r w:rsidRPr="00750B48">
        <w:rPr>
          <w:rFonts w:ascii="Times New Roman" w:hAnsi="Times New Roman" w:cs="Times New Roman"/>
          <w:lang w:bidi="ml-IN"/>
        </w:rPr>
        <w:t xml:space="preserve">, subjected to an acoustic force, </w:t>
      </w:r>
      <m:oMath>
        <m:r>
          <w:rPr>
            <w:rFonts w:ascii="Cambria Math" w:hAnsi="Cambria Math" w:cs="Times New Roman"/>
            <w:lang w:bidi="ml-IN"/>
          </w:rPr>
          <m:t>F</m:t>
        </m:r>
      </m:oMath>
      <w:r w:rsidRPr="00750B48">
        <w:rPr>
          <w:rFonts w:ascii="Times New Roman" w:hAnsi="Times New Roman" w:cs="Times New Roman"/>
          <w:lang w:bidi="ml-IN"/>
        </w:rPr>
        <w:t xml:space="preserve">, and also connected to a source of electrical energy that provides an electrical force as shown in Fig1. In the electric field case, the electric force is proportional to voltage, </w:t>
      </w:r>
      <m:oMath>
        <m:r>
          <w:rPr>
            <w:rFonts w:ascii="Cambria Math" w:hAnsi="Cambria Math" w:cs="Times New Roman"/>
            <w:lang w:bidi="ml-IN"/>
          </w:rPr>
          <m:t>V</m:t>
        </m:r>
      </m:oMath>
      <w:r w:rsidRPr="00750B48">
        <w:rPr>
          <w:rFonts w:ascii="Times New Roman" w:hAnsi="Times New Roman" w:cs="Times New Roman"/>
          <w:lang w:bidi="ml-IN"/>
        </w:rPr>
        <w:t xml:space="preserve">, and can be represented by </w:t>
      </w:r>
      <m:oMath>
        <m:sSub>
          <m:sSubPr>
            <m:ctrlPr>
              <w:rPr>
                <w:rFonts w:ascii="Cambria Math" w:hAnsi="Cambria Math" w:cs="Times New Roman"/>
                <w:i/>
                <w:lang w:bidi="ml-IN"/>
              </w:rPr>
            </m:ctrlPr>
          </m:sSubPr>
          <m:e>
            <m:r>
              <w:rPr>
                <w:rFonts w:ascii="Cambria Math" w:hAnsi="Cambria Math" w:cs="Times New Roman"/>
                <w:lang w:bidi="ml-IN"/>
              </w:rPr>
              <m:t>N</m:t>
            </m:r>
          </m:e>
          <m:sub>
            <m:r>
              <w:rPr>
                <w:rFonts w:ascii="Cambria Math" w:hAnsi="Cambria Math" w:cs="Times New Roman"/>
                <w:lang w:bidi="ml-IN"/>
              </w:rPr>
              <m:t>em</m:t>
            </m:r>
          </m:sub>
        </m:sSub>
        <m:r>
          <w:rPr>
            <w:rFonts w:ascii="Cambria Math" w:hAnsi="Cambria Math" w:cs="Times New Roman"/>
            <w:lang w:bidi="ml-IN"/>
          </w:rPr>
          <m:t>V</m:t>
        </m:r>
      </m:oMath>
      <w:r w:rsidRPr="00750B48">
        <w:rPr>
          <w:rFonts w:ascii="Times New Roman" w:hAnsi="Times New Roman" w:cs="Times New Roman"/>
          <w:lang w:bidi="ml-IN"/>
        </w:rPr>
        <w:t xml:space="preserve"> where </w:t>
      </w:r>
      <m:oMath>
        <m:sSub>
          <m:sSubPr>
            <m:ctrlPr>
              <w:rPr>
                <w:rFonts w:ascii="Cambria Math" w:hAnsi="Cambria Math" w:cs="Times New Roman"/>
                <w:i/>
                <w:lang w:bidi="ml-IN"/>
              </w:rPr>
            </m:ctrlPr>
          </m:sSubPr>
          <m:e>
            <m:r>
              <w:rPr>
                <w:rFonts w:ascii="Cambria Math" w:hAnsi="Cambria Math" w:cs="Times New Roman"/>
                <w:lang w:bidi="ml-IN"/>
              </w:rPr>
              <m:t>N</m:t>
            </m:r>
          </m:e>
          <m:sub>
            <m:r>
              <w:rPr>
                <w:rFonts w:ascii="Cambria Math" w:hAnsi="Cambria Math" w:cs="Times New Roman"/>
                <w:lang w:bidi="ml-IN"/>
              </w:rPr>
              <m:t>em</m:t>
            </m:r>
          </m:sub>
        </m:sSub>
      </m:oMath>
      <w:r w:rsidRPr="00750B48">
        <w:rPr>
          <w:rFonts w:ascii="Times New Roman" w:hAnsi="Times New Roman" w:cs="Times New Roman"/>
          <w:lang w:bidi="ml-IN"/>
        </w:rPr>
        <w:t xml:space="preserve"> is a constant. The motion of the mass under the influence of these forces is given by Newton’s Law:</w:t>
      </w:r>
    </w:p>
    <w:p w:rsidR="00220A99" w:rsidRPr="00750B48" w:rsidRDefault="00EF5174" w:rsidP="00220A99">
      <w:pPr>
        <w:pStyle w:val="NoSpacing"/>
        <w:ind w:left="720"/>
        <w:rPr>
          <w:rFonts w:ascii="Times New Roman" w:eastAsiaTheme="minorEastAsia" w:hAnsi="Times New Roman" w:cs="Times New Roman"/>
        </w:rPr>
      </w:pPr>
      <m:oMathPara>
        <m:oMath>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x-R</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m:t>
              </m:r>
            </m:sub>
          </m:sSub>
          <m:r>
            <w:rPr>
              <w:rFonts w:ascii="Cambria Math" w:hAnsi="Cambria Math" w:cs="Times New Roman"/>
            </w:rPr>
            <m:t>V</m:t>
          </m:r>
        </m:oMath>
      </m:oMathPara>
    </w:p>
    <w:p w:rsidR="00220A99" w:rsidRPr="00750B48" w:rsidRDefault="00EF5174" w:rsidP="00220A99">
      <w:pPr>
        <w:pStyle w:val="NoSpacing"/>
        <w:ind w:left="720"/>
        <w:rPr>
          <w:rFonts w:ascii="Times New Roman" w:hAnsi="Times New Roman" w:cs="Times New Roman"/>
        </w:rPr>
      </w:pPr>
      <w:r w:rsidRPr="00750B48">
        <w:rPr>
          <w:rFonts w:ascii="Times New Roman" w:hAnsi="Times New Roman" w:cs="Times New Roman"/>
          <w:lang w:bidi="ml-IN"/>
        </w:rPr>
        <w:t>where x is the displacement of the mass.</w:t>
      </w:r>
    </w:p>
    <w:p w:rsidR="00220A99" w:rsidRPr="00750B48" w:rsidRDefault="00220A99" w:rsidP="00220A99">
      <w:pPr>
        <w:pStyle w:val="NoSpacing"/>
        <w:rPr>
          <w:rFonts w:ascii="Times New Roman" w:hAnsi="Times New Roman" w:cs="Times New Roman"/>
        </w:rPr>
      </w:pPr>
    </w:p>
    <w:p w:rsidR="00220A99" w:rsidRPr="00750B48" w:rsidRDefault="00EF5174" w:rsidP="00220A99">
      <w:pPr>
        <w:pStyle w:val="NoSpacing"/>
        <w:rPr>
          <w:rFonts w:ascii="Times New Roman" w:hAnsi="Times New Roman" w:cs="Times New Roman"/>
        </w:rPr>
      </w:pPr>
      <w:r w:rsidRPr="00750B48">
        <w:rPr>
          <w:rFonts w:ascii="Times New Roman" w:hAnsi="Times New Roman" w:cs="Times New Roman"/>
          <w:noProof/>
          <w:lang w:eastAsia="en-IN" w:bidi="ml-IN"/>
        </w:rPr>
        <w:drawing>
          <wp:inline distT="0" distB="0" distL="0" distR="0">
            <wp:extent cx="4029075" cy="23145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2314575"/>
                    </a:xfrm>
                    <a:prstGeom prst="rect">
                      <a:avLst/>
                    </a:prstGeom>
                  </pic:spPr>
                </pic:pic>
              </a:graphicData>
            </a:graphic>
          </wp:inline>
        </w:drawing>
      </w:r>
    </w:p>
    <w:p w:rsidR="00182049" w:rsidRPr="00251426" w:rsidRDefault="00EF5174" w:rsidP="00182049">
      <w:pPr>
        <w:pStyle w:val="NoSpacing"/>
      </w:pPr>
      <w:r w:rsidRPr="00750B48">
        <w:rPr>
          <w:rFonts w:ascii="Times New Roman" w:hAnsi="Times New Roman" w:cs="Times New Roman"/>
        </w:rPr>
        <w:t>Fig1</w:t>
      </w:r>
      <w:r w:rsidR="00182049" w:rsidRPr="00251426">
        <w:t>Assuming linear variation of Height and Breadth,</w:t>
      </w:r>
    </w:p>
    <w:p w:rsidR="00182049" w:rsidRPr="00251426" w:rsidRDefault="00182049" w:rsidP="00182049">
      <w:pPr>
        <w:pStyle w:val="NoSpacing"/>
      </w:pPr>
      <w:r w:rsidRPr="00251426">
        <w:t xml:space="preserve">Height as a function of length as </w:t>
      </w:r>
    </w:p>
    <w:p w:rsidR="00220A99" w:rsidRPr="00750B48" w:rsidRDefault="009D671D" w:rsidP="00220A99">
      <w:pPr>
        <w:pStyle w:val="NoSpacing"/>
        <w:rPr>
          <w:rFonts w:ascii="Times New Roman" w:hAnsi="Times New Roman" w:cs="Times New Roman"/>
        </w:rPr>
      </w:pPr>
      <w:r>
        <w:rPr>
          <w:rFonts w:ascii="Times New Roman" w:hAnsi="Times New Roman" w:cs="Times New Roman"/>
        </w:rPr>
        <w:t>Simple harmonic oscillator</w:t>
      </w:r>
    </w:p>
    <w:p w:rsidR="00220A99" w:rsidRPr="00750B48" w:rsidRDefault="00220A99" w:rsidP="00220A99">
      <w:pPr>
        <w:pStyle w:val="NoSpacing"/>
        <w:rPr>
          <w:rFonts w:ascii="Times New Roman" w:hAnsi="Times New Roman" w:cs="Times New Roman"/>
        </w:rPr>
      </w:pPr>
    </w:p>
    <w:p w:rsidR="00220A99"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Default="00220A99">
      <w:pPr>
        <w:rPr>
          <w:rFonts w:ascii="Times New Roman" w:hAnsi="Times New Roman" w:cs="Times New Roman"/>
          <w:b/>
          <w:bCs/>
        </w:rPr>
      </w:pPr>
    </w:p>
    <w:p w:rsidR="00807159" w:rsidRDefault="00807159">
      <w:pPr>
        <w:rPr>
          <w:rFonts w:ascii="Times New Roman" w:hAnsi="Times New Roman" w:cs="Times New Roman"/>
          <w:b/>
          <w:bCs/>
        </w:rPr>
      </w:pPr>
    </w:p>
    <w:p w:rsidR="00220A99" w:rsidRPr="00750B48" w:rsidRDefault="00EF5174">
      <w:pPr>
        <w:rPr>
          <w:rFonts w:ascii="Times New Roman" w:hAnsi="Times New Roman" w:cs="Times New Roman"/>
          <w:b/>
          <w:bCs/>
        </w:rPr>
      </w:pPr>
      <w:r w:rsidRPr="00750B48">
        <w:rPr>
          <w:rFonts w:ascii="Times New Roman" w:hAnsi="Times New Roman" w:cs="Times New Roman"/>
          <w:b/>
          <w:bCs/>
        </w:rPr>
        <w:t>Euler</w:t>
      </w:r>
      <w:r w:rsidR="00220A99">
        <w:rPr>
          <w:rFonts w:ascii="Times New Roman" w:hAnsi="Times New Roman" w:cs="Times New Roman"/>
          <w:b/>
          <w:bCs/>
        </w:rPr>
        <w:t>-Bernoulli</w:t>
      </w:r>
      <w:r w:rsidRPr="00750B48">
        <w:rPr>
          <w:rFonts w:ascii="Times New Roman" w:hAnsi="Times New Roman" w:cs="Times New Roman"/>
          <w:b/>
          <w:bCs/>
        </w:rPr>
        <w:t xml:space="preserve"> Equation of Beams </w:t>
      </w:r>
    </w:p>
    <w:p w:rsidR="00220A99" w:rsidRPr="00750B48" w:rsidRDefault="00EF5174" w:rsidP="00220A99">
      <w:pPr>
        <w:pStyle w:val="NoSpacing"/>
        <w:jc w:val="both"/>
        <w:rPr>
          <w:rFonts w:ascii="Times New Roman" w:hAnsi="Times New Roman" w:cs="Times New Roman"/>
        </w:rPr>
      </w:pPr>
      <w:r w:rsidRPr="00750B48">
        <w:rPr>
          <w:rFonts w:ascii="Times New Roman" w:hAnsi="Times New Roman" w:cs="Times New Roman"/>
        </w:rPr>
        <w:t>Vibration is the source of the sound. Here the study is carried out to find the relation between sound and vibration of beams.  The natural frequency, forced vibration response of beams under different boundary conditions are considered. Here a Euler-Bernoulli beam is studied. The vibration of beams was studied using Rayleigh Ritz method and Finite element method.A small element of a beam is considered.</w:t>
      </w: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807159" w:rsidRPr="00750B48" w:rsidRDefault="00EF5174" w:rsidP="00220A99">
      <w:pPr>
        <w:pStyle w:val="NoSpacing"/>
        <w:rPr>
          <w:rFonts w:ascii="Times New Roman" w:hAnsi="Times New Roman" w:cs="Times New Roman"/>
        </w:rPr>
      </w:pPr>
      <w:r w:rsidRPr="00750B48">
        <w:rPr>
          <w:rFonts w:ascii="Times New Roman" w:hAnsi="Times New Roman" w:cs="Times New Roman"/>
          <w:noProof/>
          <w:lang w:eastAsia="en-IN" w:bidi="ml-IN"/>
        </w:rPr>
        <w:drawing>
          <wp:inline distT="0" distB="0" distL="0" distR="0">
            <wp:extent cx="292417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89139" name=""/>
                    <pic:cNvPicPr/>
                  </pic:nvPicPr>
                  <pic:blipFill>
                    <a:blip r:embed="rId9"/>
                    <a:stretch>
                      <a:fillRect/>
                    </a:stretch>
                  </pic:blipFill>
                  <pic:spPr>
                    <a:xfrm>
                      <a:off x="0" y="0"/>
                      <a:ext cx="2924175" cy="1914525"/>
                    </a:xfrm>
                    <a:prstGeom prst="rect">
                      <a:avLst/>
                    </a:prstGeom>
                  </pic:spPr>
                </pic:pic>
              </a:graphicData>
            </a:graphic>
          </wp:inline>
        </w:drawing>
      </w:r>
    </w:p>
    <w:p w:rsidR="00220A99" w:rsidRPr="00750B48" w:rsidRDefault="00EF5174" w:rsidP="00220A99">
      <w:pPr>
        <w:pStyle w:val="NoSpacing"/>
        <w:rPr>
          <w:rFonts w:ascii="Times New Roman" w:hAnsi="Times New Roman" w:cs="Times New Roman"/>
        </w:rPr>
      </w:pPr>
      <w:r>
        <w:rPr>
          <w:rFonts w:ascii="Times New Roman" w:hAnsi="Times New Roman" w:cs="Times New Roman"/>
        </w:rPr>
        <w:t xml:space="preserve">Fig </w:t>
      </w:r>
      <w:r w:rsidR="00ED70D0">
        <w:rPr>
          <w:rFonts w:ascii="Times New Roman" w:hAnsi="Times New Roman" w:cs="Times New Roman"/>
        </w:rPr>
        <w:t>2</w:t>
      </w:r>
      <w:r>
        <w:rPr>
          <w:rFonts w:ascii="Times New Roman" w:hAnsi="Times New Roman" w:cs="Times New Roman"/>
        </w:rPr>
        <w:t>.Free body diagram of a finitely small element of beam</w:t>
      </w: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Pr="00750B48" w:rsidRDefault="00220A99" w:rsidP="00220A99">
      <w:pPr>
        <w:pStyle w:val="NoSpacing"/>
        <w:rPr>
          <w:rFonts w:ascii="Times New Roman" w:hAnsi="Times New Roman" w:cs="Times New Roman"/>
        </w:rPr>
      </w:pPr>
    </w:p>
    <w:p w:rsidR="00220A99" w:rsidRPr="00750B48" w:rsidRDefault="00220A99">
      <w:pPr>
        <w:rPr>
          <w:rFonts w:ascii="Times New Roman" w:hAnsi="Times New Roman" w:cs="Times New Roman"/>
          <w:b/>
          <w:bCs/>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i/>
          <w:iCs/>
          <w:lang w:bidi="ml-IN"/>
        </w:rPr>
        <w:t xml:space="preserve">V and </w:t>
      </w:r>
      <w:r w:rsidRPr="00750B48">
        <w:rPr>
          <w:rFonts w:ascii="Times New Roman" w:hAnsi="Times New Roman" w:cs="Times New Roman"/>
          <w:lang w:bidi="ml-IN"/>
        </w:rPr>
        <w:t xml:space="preserve">M are shear and bending moments, respectively, and </w:t>
      </w:r>
      <w:r w:rsidRPr="00750B48">
        <w:rPr>
          <w:rFonts w:ascii="Times New Roman" w:hAnsi="Times New Roman" w:cs="Times New Roman"/>
          <w:i/>
          <w:iCs/>
          <w:lang w:bidi="ml-IN"/>
        </w:rPr>
        <w:t xml:space="preserve">p(x) </w:t>
      </w:r>
      <w:r w:rsidRPr="00750B48">
        <w:rPr>
          <w:rFonts w:ascii="Times New Roman" w:hAnsi="Times New Roman" w:cs="Times New Roman"/>
          <w:lang w:bidi="ml-IN"/>
        </w:rPr>
        <w:t>represents the loading per unit length of the beam.</w:t>
      </w: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By summing forces in the y-direction,</w:t>
      </w:r>
    </w:p>
    <w:p w:rsidR="00220A99" w:rsidRPr="00750B48" w:rsidRDefault="00EF5174" w:rsidP="00220A99">
      <w:pPr>
        <w:jc w:val="both"/>
        <w:rPr>
          <w:rFonts w:ascii="Times New Roman" w:hAnsi="Times New Roman" w:cs="Times New Roman"/>
          <w:iCs/>
          <w:lang w:bidi="ml-IN"/>
        </w:rPr>
      </w:pPr>
      <m:oMath>
        <m:r>
          <w:rPr>
            <w:rFonts w:ascii="Cambria Math" w:hAnsi="Cambria Math" w:cs="Times New Roman"/>
            <w:lang w:bidi="ml-IN"/>
          </w:rPr>
          <m:t>dV-p</m:t>
        </m:r>
        <m:d>
          <m:dPr>
            <m:ctrlPr>
              <w:rPr>
                <w:rFonts w:ascii="Cambria Math" w:hAnsi="Cambria Math" w:cs="Times New Roman"/>
                <w:i/>
                <w:iCs/>
                <w:lang w:bidi="ml-IN"/>
              </w:rPr>
            </m:ctrlPr>
          </m:dPr>
          <m:e>
            <m:r>
              <w:rPr>
                <w:rFonts w:ascii="Cambria Math" w:hAnsi="Cambria Math" w:cs="Times New Roman"/>
                <w:lang w:bidi="ml-IN"/>
              </w:rPr>
              <m:t>x</m:t>
            </m:r>
          </m:e>
        </m:d>
        <m:r>
          <w:rPr>
            <w:rFonts w:ascii="Cambria Math" w:hAnsi="Cambria Math" w:cs="Times New Roman"/>
            <w:lang w:bidi="ml-IN"/>
          </w:rPr>
          <m:t>dx=0</m:t>
        </m:r>
      </m:oMath>
      <w:r w:rsidR="00AF7E0D">
        <w:rPr>
          <w:rFonts w:ascii="Times New Roman" w:eastAsiaTheme="minorEastAsia" w:hAnsi="Times New Roman" w:cs="Times New Roman"/>
          <w:i/>
          <w:lang w:bidi="ml-IN"/>
        </w:rPr>
        <w:tab/>
      </w:r>
      <w:r w:rsidR="00AF7E0D">
        <w:rPr>
          <w:rFonts w:ascii="Times New Roman" w:eastAsiaTheme="minorEastAsia" w:hAnsi="Times New Roman" w:cs="Times New Roman"/>
          <w:i/>
          <w:lang w:bidi="ml-IN"/>
        </w:rPr>
        <w:tab/>
      </w:r>
      <w:r w:rsidR="00AF7E0D">
        <w:rPr>
          <w:rFonts w:ascii="Times New Roman" w:eastAsiaTheme="minorEastAsia" w:hAnsi="Times New Roman" w:cs="Times New Roman"/>
          <w:i/>
          <w:lang w:bidi="ml-IN"/>
        </w:rPr>
        <w:tab/>
      </w:r>
      <w:r w:rsidR="00AF7E0D">
        <w:rPr>
          <w:rFonts w:ascii="Times New Roman" w:eastAsiaTheme="minorEastAsia" w:hAnsi="Times New Roman" w:cs="Times New Roman"/>
          <w:i/>
          <w:lang w:bidi="ml-IN"/>
        </w:rPr>
        <w:tab/>
      </w:r>
      <w:r w:rsidR="00AF7E0D">
        <w:rPr>
          <w:rFonts w:ascii="Times New Roman" w:eastAsiaTheme="minorEastAsia" w:hAnsi="Times New Roman" w:cs="Times New Roman"/>
          <w:i/>
          <w:lang w:bidi="ml-IN"/>
        </w:rPr>
        <w:tab/>
      </w:r>
      <w:r w:rsidR="00E823BF" w:rsidRPr="00E823BF">
        <w:rPr>
          <w:rFonts w:ascii="Times New Roman" w:eastAsiaTheme="minorEastAsia" w:hAnsi="Times New Roman" w:cs="Times New Roman"/>
          <w:iCs/>
          <w:lang w:bidi="ml-IN"/>
        </w:rPr>
        <w:t>(1)</w:t>
      </w: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By summing moments about any point on the right face of the element,</w:t>
      </w:r>
    </w:p>
    <w:p w:rsidR="00220A99" w:rsidRPr="00750B48" w:rsidRDefault="00EF5174" w:rsidP="00220A99">
      <w:pPr>
        <w:jc w:val="both"/>
        <w:rPr>
          <w:rFonts w:ascii="Times New Roman" w:eastAsiaTheme="minorEastAsia" w:hAnsi="Times New Roman" w:cs="Times New Roman"/>
          <w:i/>
          <w:lang w:bidi="ml-IN"/>
        </w:rPr>
      </w:pPr>
      <m:oMathPara>
        <m:oMath>
          <m:r>
            <w:rPr>
              <w:rFonts w:ascii="Cambria Math" w:hAnsi="Cambria Math" w:cs="Times New Roman"/>
              <w:lang w:bidi="ml-IN"/>
            </w:rPr>
            <m:t xml:space="preserve">                 dM</m:t>
          </m:r>
          <m:r>
            <w:rPr>
              <w:rFonts w:ascii="Cambria Math" w:eastAsiaTheme="minorEastAsia" w:hAnsi="Cambria Math" w:cs="Times New Roman"/>
              <w:lang w:bidi="ml-IN"/>
            </w:rPr>
            <m:t>-Vdx-</m:t>
          </m:r>
          <m:f>
            <m:fPr>
              <m:ctrlPr>
                <w:rPr>
                  <w:rFonts w:ascii="Cambria Math" w:eastAsiaTheme="minorEastAsia" w:hAnsi="Cambria Math" w:cs="Times New Roman"/>
                  <w:i/>
                  <w:iCs/>
                  <w:lang w:bidi="ml-IN"/>
                </w:rPr>
              </m:ctrlPr>
            </m:fPr>
            <m:num>
              <m:r>
                <w:rPr>
                  <w:rFonts w:ascii="Cambria Math" w:eastAsiaTheme="minorEastAsia" w:hAnsi="Cambria Math" w:cs="Times New Roman"/>
                  <w:lang w:bidi="ml-IN"/>
                </w:rPr>
                <m:t>1</m:t>
              </m:r>
            </m:num>
            <m:den>
              <m:r>
                <w:rPr>
                  <w:rFonts w:ascii="Cambria Math" w:eastAsiaTheme="minorEastAsia" w:hAnsi="Cambria Math" w:cs="Times New Roman"/>
                  <w:lang w:bidi="ml-IN"/>
                </w:rPr>
                <m:t>2</m:t>
              </m:r>
            </m:den>
          </m:f>
          <m:r>
            <w:rPr>
              <w:rFonts w:ascii="Cambria Math" w:eastAsiaTheme="minorEastAsia" w:hAnsi="Cambria Math" w:cs="Times New Roman"/>
              <w:lang w:bidi="ml-IN"/>
            </w:rPr>
            <m:t>p</m:t>
          </m:r>
          <m:d>
            <m:dPr>
              <m:ctrlPr>
                <w:rPr>
                  <w:rFonts w:ascii="Cambria Math" w:eastAsiaTheme="minorEastAsia" w:hAnsi="Cambria Math" w:cs="Times New Roman"/>
                  <w:i/>
                  <w:iCs/>
                  <w:lang w:bidi="ml-IN"/>
                </w:rPr>
              </m:ctrlPr>
            </m:dPr>
            <m:e>
              <m:r>
                <w:rPr>
                  <w:rFonts w:ascii="Cambria Math" w:eastAsiaTheme="minorEastAsia" w:hAnsi="Cambria Math" w:cs="Times New Roman"/>
                  <w:lang w:bidi="ml-IN"/>
                </w:rPr>
                <m:t>x</m:t>
              </m:r>
            </m:e>
          </m:d>
          <m:r>
            <w:rPr>
              <w:rFonts w:ascii="Cambria Math" w:eastAsiaTheme="minorEastAsia" w:hAnsi="Cambria Math" w:cs="Times New Roman"/>
              <w:lang w:bidi="ml-IN"/>
            </w:rPr>
            <m:t>(</m:t>
          </m:r>
          <m:sSup>
            <m:sSupPr>
              <m:ctrlPr>
                <w:rPr>
                  <w:rFonts w:ascii="Cambria Math" w:eastAsiaTheme="minorEastAsia" w:hAnsi="Cambria Math" w:cs="Times New Roman"/>
                  <w:i/>
                  <w:iCs/>
                  <w:lang w:bidi="ml-IN"/>
                </w:rPr>
              </m:ctrlPr>
            </m:sSupPr>
            <m:e>
              <m:r>
                <w:rPr>
                  <w:rFonts w:ascii="Cambria Math" w:eastAsiaTheme="minorEastAsia" w:hAnsi="Cambria Math" w:cs="Times New Roman"/>
                  <w:lang w:bidi="ml-IN"/>
                </w:rPr>
                <m:t>dx)</m:t>
              </m:r>
            </m:e>
            <m:sup>
              <m:r>
                <w:rPr>
                  <w:rFonts w:ascii="Cambria Math" w:eastAsiaTheme="minorEastAsia" w:hAnsi="Cambria Math" w:cs="Times New Roman"/>
                  <w:lang w:bidi="ml-IN"/>
                </w:rPr>
                <m:t>2</m:t>
              </m:r>
            </m:sup>
          </m:sSup>
          <m:r>
            <w:rPr>
              <w:rFonts w:ascii="Cambria Math" w:eastAsiaTheme="minorEastAsia" w:hAnsi="Cambria Math" w:cs="Times New Roman"/>
              <w:lang w:bidi="ml-IN"/>
            </w:rPr>
            <m:t xml:space="preserve">=0                       </m:t>
          </m:r>
        </m:oMath>
      </m:oMathPara>
    </w:p>
    <w:p w:rsidR="00220A99" w:rsidRPr="00750B48" w:rsidRDefault="00526A6F" w:rsidP="00220A99">
      <w:pPr>
        <w:jc w:val="both"/>
        <w:rPr>
          <w:rFonts w:ascii="Times New Roman" w:eastAsiaTheme="minorEastAsia" w:hAnsi="Times New Roman" w:cs="Times New Roman"/>
          <w:iCs/>
          <w:lang w:bidi="ml-IN"/>
        </w:rPr>
      </w:pPr>
      <w:r>
        <w:rPr>
          <w:rFonts w:ascii="Times New Roman" w:eastAsiaTheme="minorEastAsia" w:hAnsi="Times New Roman" w:cs="Times New Roman"/>
          <w:iCs/>
          <w:noProof/>
          <w:position w:val="-24"/>
          <w:lang w:eastAsia="en-IN" w:bidi="ml-IN"/>
        </w:rPr>
        <w:drawing>
          <wp:inline distT="0" distB="0" distL="0" distR="0">
            <wp:extent cx="1767205" cy="390525"/>
            <wp:effectExtent l="0" t="0" r="4445" b="9525"/>
            <wp:docPr id="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7205" cy="390525"/>
                    </a:xfrm>
                    <a:prstGeom prst="rect">
                      <a:avLst/>
                    </a:prstGeom>
                    <a:noFill/>
                    <a:ln>
                      <a:noFill/>
                    </a:ln>
                  </pic:spPr>
                </pic:pic>
              </a:graphicData>
            </a:graphic>
          </wp:inline>
        </w:drawing>
      </w:r>
      <w:r w:rsidR="00EF5174" w:rsidRPr="00750B48">
        <w:rPr>
          <w:rFonts w:ascii="Times New Roman" w:eastAsiaTheme="minorEastAsia" w:hAnsi="Times New Roman" w:cs="Times New Roman"/>
          <w:iCs/>
          <w:lang w:bidi="ml-IN"/>
        </w:rPr>
        <w:tab/>
      </w:r>
      <w:r w:rsidR="00EF5174" w:rsidRPr="00750B48">
        <w:rPr>
          <w:rFonts w:ascii="Times New Roman" w:eastAsiaTheme="minorEastAsia" w:hAnsi="Times New Roman" w:cs="Times New Roman"/>
          <w:iCs/>
          <w:lang w:bidi="ml-IN"/>
        </w:rPr>
        <w:tab/>
      </w:r>
      <w:r w:rsidR="00EF5174" w:rsidRPr="00750B48">
        <w:rPr>
          <w:rFonts w:ascii="Times New Roman" w:eastAsiaTheme="minorEastAsia" w:hAnsi="Times New Roman" w:cs="Times New Roman"/>
          <w:iCs/>
          <w:lang w:bidi="ml-IN"/>
        </w:rPr>
        <w:tab/>
      </w:r>
      <w:r w:rsidR="00EF5174" w:rsidRPr="00750B48">
        <w:rPr>
          <w:rFonts w:ascii="Times New Roman" w:eastAsiaTheme="minorEastAsia" w:hAnsi="Times New Roman" w:cs="Times New Roman"/>
          <w:iCs/>
          <w:lang w:bidi="ml-IN"/>
        </w:rPr>
        <w:tab/>
      </w:r>
      <w:r w:rsidR="00EF5174" w:rsidRPr="00750B48">
        <w:rPr>
          <w:rFonts w:ascii="Times New Roman" w:eastAsiaTheme="minorEastAsia" w:hAnsi="Times New Roman" w:cs="Times New Roman"/>
          <w:iCs/>
          <w:lang w:bidi="ml-IN"/>
        </w:rPr>
        <w:tab/>
        <w:t>(2)</w:t>
      </w: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In the limiting process, these equations result in the following important relationships:</w:t>
      </w:r>
    </w:p>
    <w:p w:rsidR="00220A99" w:rsidRPr="00750B48" w:rsidRDefault="00526A6F" w:rsidP="00220A99">
      <w:pPr>
        <w:autoSpaceDE w:val="0"/>
        <w:autoSpaceDN w:val="0"/>
        <w:adjustRightInd w:val="0"/>
        <w:spacing w:after="0" w:line="240" w:lineRule="auto"/>
        <w:jc w:val="both"/>
        <w:rPr>
          <w:rFonts w:ascii="Times New Roman" w:hAnsi="Times New Roman" w:cs="Times New Roman"/>
          <w:lang w:bidi="ml-IN"/>
        </w:rPr>
      </w:pPr>
      <w:r>
        <w:rPr>
          <w:rFonts w:ascii="Times New Roman" w:hAnsi="Times New Roman" w:cs="Times New Roman"/>
          <w:noProof/>
          <w:position w:val="-24"/>
          <w:lang w:eastAsia="en-IN" w:bidi="ml-IN"/>
        </w:rPr>
        <w:drawing>
          <wp:inline distT="0" distB="0" distL="0" distR="0">
            <wp:extent cx="668020" cy="390525"/>
            <wp:effectExtent l="0" t="0" r="0" b="9525"/>
            <wp:docPr id="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8020" cy="390525"/>
                    </a:xfrm>
                    <a:prstGeom prst="rect">
                      <a:avLst/>
                    </a:prstGeom>
                    <a:noFill/>
                    <a:ln>
                      <a:noFill/>
                    </a:ln>
                  </pic:spPr>
                </pic:pic>
              </a:graphicData>
            </a:graphic>
          </wp:inline>
        </w:drawing>
      </w:r>
      <w:r w:rsidR="00EF5174" w:rsidRPr="00750B48">
        <w:rPr>
          <w:rFonts w:ascii="Times New Roman" w:hAnsi="Times New Roman" w:cs="Times New Roman"/>
          <w:lang w:bidi="ml-IN"/>
        </w:rPr>
        <w:t>and</w:t>
      </w:r>
      <w:r>
        <w:rPr>
          <w:rFonts w:ascii="Times New Roman" w:hAnsi="Times New Roman" w:cs="Times New Roman"/>
          <w:noProof/>
          <w:position w:val="-24"/>
          <w:lang w:eastAsia="en-IN" w:bidi="ml-IN"/>
        </w:rPr>
        <w:drawing>
          <wp:inline distT="0" distB="0" distL="0" distR="0">
            <wp:extent cx="739775" cy="390525"/>
            <wp:effectExtent l="0" t="0" r="3175" b="9525"/>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9775" cy="390525"/>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sidRPr="00750B48">
        <w:rPr>
          <w:rFonts w:ascii="Times New Roman" w:hAnsi="Times New Roman" w:cs="Times New Roman"/>
          <w:lang w:bidi="ml-IN"/>
        </w:rPr>
        <w:t>(3)</w:t>
      </w:r>
    </w:p>
    <w:p w:rsidR="00220A99" w:rsidRPr="00750B48" w:rsidRDefault="00220A99" w:rsidP="00220A99">
      <w:pPr>
        <w:autoSpaceDE w:val="0"/>
        <w:autoSpaceDN w:val="0"/>
        <w:adjustRightInd w:val="0"/>
        <w:spacing w:after="0" w:line="240" w:lineRule="auto"/>
        <w:jc w:val="both"/>
        <w:rPr>
          <w:rFonts w:ascii="Times New Roman" w:hAnsi="Times New Roman" w:cs="Times New Roman"/>
          <w:i/>
          <w:iCs/>
          <w:lang w:bidi="ml-IN"/>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The first part of Eq. (3) states that the rate of change of shear along the length of the beam is equal to the loading per unit length, and the second states that the rate of change of the moment along the beam is equal to the shear.</w:t>
      </w: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From Eq. (3), we obtain the following:</w:t>
      </w:r>
    </w:p>
    <w:p w:rsidR="00220A99" w:rsidRPr="00750B48" w:rsidRDefault="00526A6F" w:rsidP="00220A99">
      <w:pPr>
        <w:autoSpaceDE w:val="0"/>
        <w:autoSpaceDN w:val="0"/>
        <w:adjustRightInd w:val="0"/>
        <w:spacing w:after="0" w:line="240" w:lineRule="auto"/>
        <w:jc w:val="both"/>
        <w:rPr>
          <w:rFonts w:ascii="Times New Roman" w:hAnsi="Times New Roman" w:cs="Times New Roman"/>
          <w:lang w:bidi="ml-IN"/>
        </w:rPr>
      </w:pPr>
      <w:r>
        <w:rPr>
          <w:rFonts w:ascii="Times New Roman" w:hAnsi="Times New Roman" w:cs="Times New Roman"/>
          <w:i/>
          <w:iCs/>
          <w:noProof/>
          <w:position w:val="-24"/>
          <w:lang w:eastAsia="en-IN" w:bidi="ml-IN"/>
        </w:rPr>
        <w:lastRenderedPageBreak/>
        <w:drawing>
          <wp:inline distT="0" distB="0" distL="0" distR="0">
            <wp:extent cx="1222375" cy="421005"/>
            <wp:effectExtent l="0" t="0" r="0" b="0"/>
            <wp:docPr id="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2375" cy="421005"/>
                    </a:xfrm>
                    <a:prstGeom prst="rect">
                      <a:avLst/>
                    </a:prstGeom>
                    <a:noFill/>
                    <a:ln>
                      <a:noFill/>
                    </a:ln>
                  </pic:spPr>
                </pic:pic>
              </a:graphicData>
            </a:graphic>
          </wp:inline>
        </w:drawing>
      </w:r>
      <w:r w:rsidR="00AF7E0D">
        <w:rPr>
          <w:rFonts w:ascii="Times New Roman" w:hAnsi="Times New Roman" w:cs="Times New Roman"/>
          <w:i/>
          <w:iCs/>
          <w:lang w:bidi="ml-IN"/>
        </w:rPr>
        <w:tab/>
      </w:r>
      <w:r w:rsidR="00AF7E0D">
        <w:rPr>
          <w:rFonts w:ascii="Times New Roman" w:hAnsi="Times New Roman" w:cs="Times New Roman"/>
          <w:i/>
          <w:iCs/>
          <w:lang w:bidi="ml-IN"/>
        </w:rPr>
        <w:tab/>
      </w:r>
      <w:r w:rsidR="00AF7E0D">
        <w:rPr>
          <w:rFonts w:ascii="Times New Roman" w:hAnsi="Times New Roman" w:cs="Times New Roman"/>
          <w:i/>
          <w:iCs/>
          <w:lang w:bidi="ml-IN"/>
        </w:rPr>
        <w:tab/>
      </w:r>
      <w:r w:rsidR="00AF7E0D">
        <w:rPr>
          <w:rFonts w:ascii="Times New Roman" w:hAnsi="Times New Roman" w:cs="Times New Roman"/>
          <w:i/>
          <w:iCs/>
          <w:lang w:bidi="ml-IN"/>
        </w:rPr>
        <w:tab/>
      </w:r>
      <w:r w:rsidR="00AF7E0D">
        <w:rPr>
          <w:rFonts w:ascii="Times New Roman" w:hAnsi="Times New Roman" w:cs="Times New Roman"/>
          <w:i/>
          <w:iCs/>
          <w:lang w:bidi="ml-IN"/>
        </w:rPr>
        <w:tab/>
      </w:r>
      <w:r w:rsidR="00AF7E0D">
        <w:rPr>
          <w:rFonts w:ascii="Times New Roman" w:hAnsi="Times New Roman" w:cs="Times New Roman"/>
          <w:i/>
          <w:iCs/>
          <w:lang w:bidi="ml-IN"/>
        </w:rPr>
        <w:tab/>
      </w:r>
      <w:r w:rsidR="00E823BF" w:rsidRPr="00E823BF">
        <w:rPr>
          <w:rFonts w:ascii="Times New Roman" w:hAnsi="Times New Roman" w:cs="Times New Roman"/>
          <w:lang w:bidi="ml-IN"/>
        </w:rPr>
        <w:t>(4)</w:t>
      </w:r>
    </w:p>
    <w:p w:rsidR="00220A99" w:rsidRPr="00750B48" w:rsidRDefault="00220A99" w:rsidP="00220A99">
      <w:pPr>
        <w:autoSpaceDE w:val="0"/>
        <w:autoSpaceDN w:val="0"/>
        <w:adjustRightInd w:val="0"/>
        <w:spacing w:after="0" w:line="240" w:lineRule="auto"/>
        <w:rPr>
          <w:rFonts w:ascii="Times New Roman" w:hAnsi="Times New Roman" w:cs="Times New Roman"/>
          <w:i/>
          <w:iCs/>
          <w:lang w:bidi="ml-IN"/>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 xml:space="preserve">The bending moment is related to the curvature by the flexure equation, </w:t>
      </w:r>
    </w:p>
    <w:p w:rsidR="00220A99" w:rsidRPr="00750B48" w:rsidRDefault="00526A6F" w:rsidP="00220A99">
      <w:pPr>
        <w:autoSpaceDE w:val="0"/>
        <w:autoSpaceDN w:val="0"/>
        <w:adjustRightInd w:val="0"/>
        <w:spacing w:after="0" w:line="240" w:lineRule="auto"/>
        <w:jc w:val="both"/>
        <w:rPr>
          <w:rFonts w:ascii="Times New Roman" w:eastAsiaTheme="minorEastAsia" w:hAnsi="Times New Roman" w:cs="Times New Roman"/>
          <w:lang w:bidi="ml-IN"/>
        </w:rPr>
      </w:pPr>
      <w:r>
        <w:rPr>
          <w:rFonts w:ascii="Times New Roman" w:hAnsi="Times New Roman" w:cs="Times New Roman"/>
          <w:i/>
          <w:iCs/>
          <w:noProof/>
          <w:position w:val="-24"/>
          <w:lang w:eastAsia="en-IN" w:bidi="ml-IN"/>
        </w:rPr>
        <w:drawing>
          <wp:inline distT="0" distB="0" distL="0" distR="0">
            <wp:extent cx="832485" cy="421005"/>
            <wp:effectExtent l="0" t="0" r="0" b="0"/>
            <wp:docPr id="1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2485" cy="421005"/>
                    </a:xfrm>
                    <a:prstGeom prst="rect">
                      <a:avLst/>
                    </a:prstGeom>
                    <a:noFill/>
                    <a:ln>
                      <a:noFill/>
                    </a:ln>
                  </pic:spPr>
                </pic:pic>
              </a:graphicData>
            </a:graphic>
          </wp:inline>
        </w:drawing>
      </w:r>
      <w:r w:rsidR="00EF5174">
        <w:rPr>
          <w:rFonts w:ascii="Times New Roman" w:hAnsi="Times New Roman" w:cs="Times New Roman"/>
          <w:i/>
          <w:iCs/>
          <w:lang w:bidi="ml-IN"/>
        </w:rPr>
        <w:tab/>
      </w:r>
      <w:r w:rsidR="00EF5174">
        <w:rPr>
          <w:rFonts w:ascii="Times New Roman" w:hAnsi="Times New Roman" w:cs="Times New Roman"/>
          <w:i/>
          <w:iCs/>
          <w:lang w:bidi="ml-IN"/>
        </w:rPr>
        <w:tab/>
      </w:r>
      <w:r w:rsidR="00EF5174">
        <w:rPr>
          <w:rFonts w:ascii="Times New Roman" w:hAnsi="Times New Roman" w:cs="Times New Roman"/>
          <w:i/>
          <w:iCs/>
          <w:lang w:bidi="ml-IN"/>
        </w:rPr>
        <w:tab/>
      </w:r>
      <w:r w:rsidR="00EF5174">
        <w:rPr>
          <w:rFonts w:ascii="Times New Roman" w:hAnsi="Times New Roman" w:cs="Times New Roman"/>
          <w:i/>
          <w:iCs/>
          <w:lang w:bidi="ml-IN"/>
        </w:rPr>
        <w:tab/>
      </w:r>
      <w:r w:rsidR="00EF5174">
        <w:rPr>
          <w:rFonts w:ascii="Times New Roman" w:hAnsi="Times New Roman" w:cs="Times New Roman"/>
          <w:i/>
          <w:iCs/>
          <w:lang w:bidi="ml-IN"/>
        </w:rPr>
        <w:tab/>
      </w:r>
      <w:r w:rsidR="00AF7E0D">
        <w:rPr>
          <w:rFonts w:ascii="Times New Roman" w:hAnsi="Times New Roman" w:cs="Times New Roman"/>
          <w:i/>
          <w:iCs/>
          <w:lang w:bidi="ml-IN"/>
        </w:rPr>
        <w:tab/>
      </w:r>
      <w:r w:rsidR="00EF5174">
        <w:rPr>
          <w:rFonts w:ascii="Times New Roman" w:hAnsi="Times New Roman" w:cs="Times New Roman"/>
          <w:lang w:bidi="ml-IN"/>
        </w:rPr>
        <w:t>(5)</w:t>
      </w:r>
    </w:p>
    <w:p w:rsidR="00220A99" w:rsidRPr="00750B48" w:rsidRDefault="00EF5174" w:rsidP="00220A99">
      <w:pPr>
        <w:jc w:val="both"/>
        <w:rPr>
          <w:rFonts w:ascii="Times New Roman" w:hAnsi="Times New Roman" w:cs="Times New Roman"/>
          <w:lang w:bidi="ml-IN"/>
        </w:rPr>
      </w:pPr>
      <w:r w:rsidRPr="00750B48">
        <w:rPr>
          <w:rFonts w:ascii="Times New Roman" w:hAnsi="Times New Roman" w:cs="Times New Roman"/>
          <w:lang w:bidi="ml-IN"/>
        </w:rPr>
        <w:t>Substituting this relation into Eq. (</w:t>
      </w:r>
      <w:r>
        <w:rPr>
          <w:rFonts w:ascii="Times New Roman" w:hAnsi="Times New Roman" w:cs="Times New Roman"/>
          <w:lang w:bidi="ml-IN"/>
        </w:rPr>
        <w:t>4</w:t>
      </w:r>
      <w:r w:rsidRPr="00750B48">
        <w:rPr>
          <w:rFonts w:ascii="Times New Roman" w:hAnsi="Times New Roman" w:cs="Times New Roman"/>
          <w:lang w:bidi="ml-IN"/>
        </w:rPr>
        <w:t>) we obtain</w:t>
      </w:r>
    </w:p>
    <w:p w:rsidR="00AF7E0D" w:rsidRPr="00750B48" w:rsidRDefault="00526A6F" w:rsidP="00AF7E0D">
      <w:pPr>
        <w:jc w:val="both"/>
        <w:rPr>
          <w:rFonts w:ascii="Times New Roman" w:eastAsiaTheme="minorEastAsia" w:hAnsi="Times New Roman" w:cs="Times New Roman"/>
          <w:lang w:bidi="ml-IN"/>
        </w:rPr>
      </w:pPr>
      <w:r>
        <w:rPr>
          <w:rFonts w:ascii="Times New Roman" w:eastAsiaTheme="minorEastAsia" w:hAnsi="Times New Roman" w:cs="Times New Roman"/>
          <w:noProof/>
          <w:position w:val="-32"/>
          <w:lang w:eastAsia="en-IN" w:bidi="ml-IN"/>
        </w:rPr>
        <w:drawing>
          <wp:inline distT="0" distB="0" distL="0" distR="0">
            <wp:extent cx="1366520" cy="493395"/>
            <wp:effectExtent l="0" t="0" r="5080" b="1905"/>
            <wp:docPr id="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6520" cy="493395"/>
                    </a:xfrm>
                    <a:prstGeom prst="rect">
                      <a:avLst/>
                    </a:prstGeom>
                    <a:noFill/>
                    <a:ln>
                      <a:noFill/>
                    </a:ln>
                  </pic:spPr>
                </pic:pic>
              </a:graphicData>
            </a:graphic>
          </wp:inline>
        </w:drawing>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sidRPr="00750B48">
        <w:rPr>
          <w:rFonts w:ascii="Times New Roman" w:eastAsiaTheme="minorEastAsia" w:hAnsi="Times New Roman" w:cs="Times New Roman"/>
          <w:lang w:bidi="ml-IN"/>
        </w:rPr>
        <w:t>(6)</w:t>
      </w:r>
    </w:p>
    <w:p w:rsidR="00220A99" w:rsidRPr="00750B48" w:rsidRDefault="00220A99" w:rsidP="00220A99">
      <w:pPr>
        <w:jc w:val="both"/>
        <w:rPr>
          <w:rFonts w:ascii="Times New Roman" w:eastAsiaTheme="minorEastAsia" w:hAnsi="Times New Roman" w:cs="Times New Roman"/>
          <w:lang w:bidi="ml-IN"/>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 xml:space="preserve">For a beam vibrating about its static equilibrium position under its own weight, the load per unit length is equal to the inertia load due to its mass and acceleration. Because the inertia force is in the same direction as </w:t>
      </w:r>
      <w:r w:rsidRPr="00750B48">
        <w:rPr>
          <w:rFonts w:ascii="Times New Roman" w:hAnsi="Times New Roman" w:cs="Times New Roman"/>
          <w:i/>
          <w:iCs/>
          <w:lang w:bidi="ml-IN"/>
        </w:rPr>
        <w:t xml:space="preserve">p(x), </w:t>
      </w:r>
      <w:r w:rsidRPr="00750B48">
        <w:rPr>
          <w:rFonts w:ascii="Times New Roman" w:hAnsi="Times New Roman" w:cs="Times New Roman"/>
          <w:lang w:bidi="ml-IN"/>
        </w:rPr>
        <w:t>we have, by assuming harmonic motion,</w:t>
      </w:r>
    </w:p>
    <w:p w:rsidR="00AF7E0D" w:rsidRPr="00750B48" w:rsidRDefault="00526A6F" w:rsidP="00AF7E0D">
      <w:pPr>
        <w:jc w:val="both"/>
        <w:rPr>
          <w:rFonts w:ascii="Times New Roman" w:eastAsiaTheme="minorEastAsia" w:hAnsi="Times New Roman" w:cs="Times New Roman"/>
          <w:lang w:bidi="ml-IN"/>
        </w:rPr>
      </w:pPr>
      <w:r>
        <w:rPr>
          <w:rFonts w:ascii="Times New Roman" w:eastAsiaTheme="minorEastAsia" w:hAnsi="Times New Roman" w:cs="Times New Roman"/>
          <w:noProof/>
          <w:position w:val="-10"/>
          <w:lang w:eastAsia="en-IN" w:bidi="ml-IN"/>
        </w:rPr>
        <w:drawing>
          <wp:inline distT="0" distB="0" distL="0" distR="0">
            <wp:extent cx="1027430" cy="236220"/>
            <wp:effectExtent l="0" t="0" r="1270" b="0"/>
            <wp:docPr id="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7430" cy="236220"/>
                    </a:xfrm>
                    <a:prstGeom prst="rect">
                      <a:avLst/>
                    </a:prstGeom>
                    <a:noFill/>
                    <a:ln>
                      <a:noFill/>
                    </a:ln>
                  </pic:spPr>
                </pic:pic>
              </a:graphicData>
            </a:graphic>
          </wp:inline>
        </w:drawing>
      </w:r>
      <w:r w:rsidR="00AF7E0D">
        <w:rPr>
          <w:rFonts w:ascii="Times New Roman" w:eastAsiaTheme="minorEastAsia" w:hAnsi="Times New Roman" w:cs="Times New Roman"/>
        </w:rPr>
        <w:tab/>
      </w:r>
      <w:r w:rsidR="00AF7E0D">
        <w:rPr>
          <w:rFonts w:ascii="Times New Roman" w:eastAsiaTheme="minorEastAsia" w:hAnsi="Times New Roman" w:cs="Times New Roman"/>
        </w:rPr>
        <w:tab/>
      </w:r>
      <w:r w:rsidR="00AF7E0D">
        <w:rPr>
          <w:rFonts w:ascii="Times New Roman" w:eastAsiaTheme="minorEastAsia" w:hAnsi="Times New Roman" w:cs="Times New Roman"/>
        </w:rPr>
        <w:tab/>
      </w:r>
      <w:r w:rsidR="00AF7E0D">
        <w:rPr>
          <w:rFonts w:ascii="Times New Roman" w:eastAsiaTheme="minorEastAsia" w:hAnsi="Times New Roman" w:cs="Times New Roman"/>
        </w:rPr>
        <w:tab/>
      </w:r>
      <w:r w:rsidR="00AF7E0D">
        <w:rPr>
          <w:rFonts w:ascii="Times New Roman" w:eastAsiaTheme="minorEastAsia" w:hAnsi="Times New Roman" w:cs="Times New Roman"/>
        </w:rPr>
        <w:tab/>
      </w:r>
      <w:r w:rsidR="00AF7E0D">
        <w:rPr>
          <w:rFonts w:ascii="Times New Roman" w:eastAsiaTheme="minorEastAsia" w:hAnsi="Times New Roman" w:cs="Times New Roman"/>
        </w:rPr>
        <w:tab/>
      </w:r>
      <w:r w:rsidR="00AF7E0D" w:rsidRPr="00750B48">
        <w:rPr>
          <w:rFonts w:ascii="Times New Roman" w:eastAsiaTheme="minorEastAsia" w:hAnsi="Times New Roman" w:cs="Times New Roman"/>
        </w:rPr>
        <w:t>(7)</w:t>
      </w:r>
    </w:p>
    <w:p w:rsidR="00220A99" w:rsidRPr="00750B48" w:rsidRDefault="00220A99" w:rsidP="00220A99">
      <w:pPr>
        <w:jc w:val="both"/>
        <w:rPr>
          <w:rFonts w:ascii="Times New Roman" w:eastAsiaTheme="minorEastAsia" w:hAnsi="Times New Roman" w:cs="Times New Roman"/>
          <w:lang w:bidi="ml-IN"/>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 xml:space="preserve">Where </w:t>
      </w:r>
      <w:r w:rsidRPr="00750B48">
        <w:rPr>
          <w:rFonts w:ascii="Times New Roman" w:hAnsi="Times New Roman" w:cs="Times New Roman"/>
          <w:i/>
          <w:iCs/>
          <w:lang w:bidi="ml-IN"/>
        </w:rPr>
        <w:t xml:space="preserve">p </w:t>
      </w:r>
      <w:r w:rsidRPr="00750B48">
        <w:rPr>
          <w:rFonts w:ascii="Times New Roman" w:hAnsi="Times New Roman" w:cs="Times New Roman"/>
          <w:lang w:bidi="ml-IN"/>
        </w:rPr>
        <w:t>is the mass per unit length of the beam. By using this relation, the equation for the lateral vibration of the beam reduces to</w:t>
      </w:r>
    </w:p>
    <w:p w:rsidR="00220A99" w:rsidRPr="00750B48" w:rsidRDefault="00526A6F" w:rsidP="00220A99">
      <w:pPr>
        <w:autoSpaceDE w:val="0"/>
        <w:autoSpaceDN w:val="0"/>
        <w:adjustRightInd w:val="0"/>
        <w:spacing w:after="0" w:line="240" w:lineRule="auto"/>
        <w:jc w:val="both"/>
        <w:rPr>
          <w:rFonts w:ascii="Times New Roman" w:eastAsiaTheme="minorEastAsia" w:hAnsi="Times New Roman" w:cs="Times New Roman"/>
          <w:iCs/>
          <w:lang w:bidi="ml-IN"/>
        </w:rPr>
      </w:pPr>
      <w:r>
        <w:rPr>
          <w:rFonts w:ascii="Times New Roman" w:eastAsiaTheme="minorEastAsia" w:hAnsi="Times New Roman" w:cs="Times New Roman"/>
          <w:i/>
          <w:noProof/>
          <w:position w:val="-32"/>
          <w:lang w:eastAsia="en-IN" w:bidi="ml-IN"/>
        </w:rPr>
        <w:drawing>
          <wp:inline distT="0" distB="0" distL="0" distR="0">
            <wp:extent cx="1838960" cy="493395"/>
            <wp:effectExtent l="0" t="0" r="8890" b="1905"/>
            <wp:docPr id="1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8960" cy="493395"/>
                    </a:xfrm>
                    <a:prstGeom prst="rect">
                      <a:avLst/>
                    </a:prstGeom>
                    <a:noFill/>
                    <a:ln>
                      <a:noFill/>
                    </a:ln>
                  </pic:spPr>
                </pic:pic>
              </a:graphicData>
            </a:graphic>
          </wp:inline>
        </w:drawing>
      </w:r>
      <w:r w:rsidR="00AF7E0D" w:rsidRPr="00750B48">
        <w:rPr>
          <w:rFonts w:ascii="Times New Roman" w:eastAsiaTheme="minorEastAsia" w:hAnsi="Times New Roman" w:cs="Times New Roman"/>
          <w:iCs/>
          <w:lang w:bidi="ml-IN"/>
        </w:rPr>
        <w:t>(8)</w:t>
      </w:r>
    </w:p>
    <w:p w:rsidR="00220A99" w:rsidRPr="00750B48" w:rsidRDefault="00220A99" w:rsidP="00220A99">
      <w:pPr>
        <w:autoSpaceDE w:val="0"/>
        <w:autoSpaceDN w:val="0"/>
        <w:adjustRightInd w:val="0"/>
        <w:spacing w:after="0" w:line="240" w:lineRule="auto"/>
        <w:rPr>
          <w:rFonts w:ascii="Times New Roman" w:hAnsi="Times New Roman" w:cs="Times New Roman"/>
          <w:i/>
          <w:iCs/>
          <w:lang w:bidi="ml-IN"/>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 xml:space="preserve">Inthe special case where the flexural rigidity </w:t>
      </w:r>
      <w:r w:rsidRPr="00750B48">
        <w:rPr>
          <w:rFonts w:ascii="Times New Roman" w:hAnsi="Times New Roman" w:cs="Times New Roman"/>
          <w:i/>
          <w:iCs/>
          <w:lang w:bidi="ml-IN"/>
        </w:rPr>
        <w:t xml:space="preserve">EI </w:t>
      </w:r>
      <w:r w:rsidRPr="00750B48">
        <w:rPr>
          <w:rFonts w:ascii="Times New Roman" w:hAnsi="Times New Roman" w:cs="Times New Roman"/>
          <w:lang w:bidi="ml-IN"/>
        </w:rPr>
        <w:t>is a constant, the preceding equation can be written as</w:t>
      </w:r>
    </w:p>
    <w:p w:rsidR="00220A99" w:rsidRPr="00750B48" w:rsidRDefault="00526A6F" w:rsidP="00220A99">
      <w:pPr>
        <w:autoSpaceDE w:val="0"/>
        <w:autoSpaceDN w:val="0"/>
        <w:adjustRightInd w:val="0"/>
        <w:spacing w:after="0" w:line="240" w:lineRule="auto"/>
        <w:jc w:val="center"/>
        <w:rPr>
          <w:rFonts w:ascii="Times New Roman" w:eastAsiaTheme="minorEastAsia" w:hAnsi="Times New Roman" w:cs="Times New Roman"/>
          <w:i/>
          <w:lang w:bidi="ml-IN"/>
        </w:rPr>
      </w:pPr>
      <w:r>
        <w:rPr>
          <w:rFonts w:ascii="Times New Roman" w:eastAsiaTheme="minorEastAsia" w:hAnsi="Times New Roman" w:cs="Times New Roman"/>
          <w:i/>
          <w:noProof/>
          <w:position w:val="-24"/>
          <w:lang w:eastAsia="en-IN" w:bidi="ml-IN"/>
        </w:rPr>
        <w:drawing>
          <wp:inline distT="0" distB="0" distL="0" distR="0">
            <wp:extent cx="1438275" cy="421005"/>
            <wp:effectExtent l="0" t="0" r="0" b="0"/>
            <wp:docPr id="1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8275" cy="421005"/>
                    </a:xfrm>
                    <a:prstGeom prst="rect">
                      <a:avLst/>
                    </a:prstGeom>
                    <a:noFill/>
                    <a:ln>
                      <a:noFill/>
                    </a:ln>
                  </pic:spPr>
                </pic:pic>
              </a:graphicData>
            </a:graphic>
          </wp:inline>
        </w:drawing>
      </w:r>
      <w:r w:rsidR="00EF5174">
        <w:rPr>
          <w:rFonts w:ascii="Times New Roman" w:eastAsiaTheme="minorEastAsia" w:hAnsi="Times New Roman" w:cs="Times New Roman"/>
          <w:iCs/>
          <w:lang w:bidi="ml-IN"/>
        </w:rPr>
        <w:tab/>
      </w:r>
      <w:r w:rsidR="00EF5174" w:rsidRPr="00750B48">
        <w:rPr>
          <w:rFonts w:ascii="Times New Roman" w:eastAsiaTheme="minorEastAsia" w:hAnsi="Times New Roman" w:cs="Times New Roman"/>
          <w:iCs/>
          <w:lang w:bidi="ml-IN"/>
        </w:rPr>
        <w:t xml:space="preserve"> (9)</w:t>
      </w:r>
    </w:p>
    <w:p w:rsidR="00220A99" w:rsidRPr="00750B48" w:rsidRDefault="00220A99" w:rsidP="00220A99">
      <w:pPr>
        <w:jc w:val="both"/>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lang w:bidi="ml-IN"/>
        </w:rPr>
      </w:pPr>
      <w:r w:rsidRPr="00750B48">
        <w:rPr>
          <w:rFonts w:ascii="Times New Roman" w:hAnsi="Times New Roman" w:cs="Times New Roman"/>
          <w:lang w:bidi="ml-IN"/>
        </w:rPr>
        <w:t>On substituting</w:t>
      </w:r>
    </w:p>
    <w:p w:rsidR="00AF7E0D" w:rsidRPr="00750B48" w:rsidRDefault="00526A6F" w:rsidP="00AF7E0D">
      <w:pPr>
        <w:autoSpaceDE w:val="0"/>
        <w:autoSpaceDN w:val="0"/>
        <w:adjustRightInd w:val="0"/>
        <w:spacing w:after="0" w:line="240" w:lineRule="auto"/>
        <w:jc w:val="both"/>
        <w:rPr>
          <w:rFonts w:ascii="Times New Roman" w:hAnsi="Times New Roman" w:cs="Times New Roman"/>
          <w:i/>
          <w:iCs/>
          <w:lang w:bidi="ml-IN"/>
        </w:rPr>
      </w:pPr>
      <w:r>
        <w:rPr>
          <w:rFonts w:ascii="Times New Roman" w:eastAsiaTheme="minorEastAsia" w:hAnsi="Times New Roman" w:cs="Times New Roman"/>
          <w:noProof/>
          <w:position w:val="-24"/>
          <w:lang w:eastAsia="en-IN" w:bidi="ml-IN"/>
        </w:rPr>
        <w:drawing>
          <wp:inline distT="0" distB="0" distL="0" distR="0">
            <wp:extent cx="729615" cy="421005"/>
            <wp:effectExtent l="0" t="0" r="0" b="0"/>
            <wp:docPr id="1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9615" cy="421005"/>
                    </a:xfrm>
                    <a:prstGeom prst="rect">
                      <a:avLst/>
                    </a:prstGeom>
                    <a:noFill/>
                    <a:ln>
                      <a:noFill/>
                    </a:ln>
                  </pic:spPr>
                </pic:pic>
              </a:graphicData>
            </a:graphic>
          </wp:inline>
        </w:drawing>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sidRPr="00750B48">
        <w:rPr>
          <w:rFonts w:ascii="Times New Roman" w:eastAsiaTheme="minorEastAsia" w:hAnsi="Times New Roman" w:cs="Times New Roman"/>
          <w:lang w:bidi="ml-IN"/>
        </w:rPr>
        <w:t>(10)</w:t>
      </w:r>
    </w:p>
    <w:p w:rsidR="00220A99" w:rsidRPr="00750B48" w:rsidRDefault="00220A99" w:rsidP="00220A99">
      <w:pPr>
        <w:autoSpaceDE w:val="0"/>
        <w:autoSpaceDN w:val="0"/>
        <w:adjustRightInd w:val="0"/>
        <w:spacing w:after="0" w:line="240" w:lineRule="auto"/>
        <w:jc w:val="both"/>
        <w:rPr>
          <w:rFonts w:ascii="Times New Roman" w:hAnsi="Times New Roman" w:cs="Times New Roman"/>
          <w:i/>
          <w:iCs/>
          <w:lang w:bidi="ml-IN"/>
        </w:rPr>
      </w:pPr>
    </w:p>
    <w:p w:rsidR="00220A99" w:rsidRPr="00750B48" w:rsidRDefault="00220A99" w:rsidP="00220A99">
      <w:pPr>
        <w:jc w:val="both"/>
        <w:rPr>
          <w:rFonts w:ascii="Times New Roman" w:hAnsi="Times New Roman" w:cs="Times New Roman"/>
          <w:lang w:bidi="ml-IN"/>
        </w:rPr>
      </w:pPr>
    </w:p>
    <w:p w:rsidR="00220A99" w:rsidRPr="00750B48" w:rsidRDefault="00EF5174" w:rsidP="00220A99">
      <w:pPr>
        <w:jc w:val="both"/>
        <w:rPr>
          <w:rFonts w:ascii="Times New Roman" w:hAnsi="Times New Roman" w:cs="Times New Roman"/>
          <w:lang w:bidi="ml-IN"/>
        </w:rPr>
      </w:pPr>
      <w:r w:rsidRPr="00750B48">
        <w:rPr>
          <w:rFonts w:ascii="Times New Roman" w:hAnsi="Times New Roman" w:cs="Times New Roman"/>
          <w:lang w:bidi="ml-IN"/>
        </w:rPr>
        <w:t>we obtain the fourth-order differential equation</w:t>
      </w:r>
    </w:p>
    <w:p w:rsidR="00BF2291" w:rsidRDefault="00526A6F">
      <w:pPr>
        <w:jc w:val="both"/>
        <w:rPr>
          <w:rFonts w:ascii="Times New Roman" w:hAnsi="Times New Roman" w:cs="Times New Roman"/>
          <w:lang w:bidi="ml-IN"/>
        </w:rPr>
      </w:pPr>
      <w:r>
        <w:rPr>
          <w:rFonts w:ascii="Times New Roman" w:eastAsiaTheme="minorEastAsia" w:hAnsi="Times New Roman" w:cs="Times New Roman"/>
          <w:noProof/>
          <w:position w:val="-24"/>
          <w:lang w:eastAsia="en-IN" w:bidi="ml-IN"/>
        </w:rPr>
        <w:drawing>
          <wp:inline distT="0" distB="0" distL="0" distR="0">
            <wp:extent cx="760095" cy="421005"/>
            <wp:effectExtent l="0" t="0" r="1905" b="0"/>
            <wp:docPr id="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0095" cy="421005"/>
                    </a:xfrm>
                    <a:prstGeom prst="rect">
                      <a:avLst/>
                    </a:prstGeom>
                    <a:noFill/>
                    <a:ln>
                      <a:noFill/>
                    </a:ln>
                  </pic:spPr>
                </pic:pic>
              </a:graphicData>
            </a:graphic>
          </wp:inline>
        </w:drawing>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sidRPr="00750B48">
        <w:rPr>
          <w:rFonts w:ascii="Times New Roman" w:eastAsiaTheme="minorEastAsia" w:hAnsi="Times New Roman" w:cs="Times New Roman"/>
          <w:lang w:bidi="ml-IN"/>
        </w:rPr>
        <w:t>(11)</w:t>
      </w:r>
      <w:r w:rsidR="00EF5174" w:rsidRPr="00750B48">
        <w:rPr>
          <w:rFonts w:ascii="Times New Roman" w:hAnsi="Times New Roman" w:cs="Times New Roman"/>
          <w:lang w:bidi="ml-IN"/>
        </w:rPr>
        <w:t>for the vibration of a uniform beam.</w:t>
      </w:r>
    </w:p>
    <w:p w:rsidR="00220A99" w:rsidRPr="00750B48" w:rsidRDefault="00EF5174" w:rsidP="00220A99">
      <w:pPr>
        <w:jc w:val="both"/>
        <w:rPr>
          <w:rFonts w:ascii="Times New Roman" w:hAnsi="Times New Roman" w:cs="Times New Roman"/>
          <w:lang w:bidi="ml-IN"/>
        </w:rPr>
      </w:pPr>
      <w:r w:rsidRPr="00750B48">
        <w:rPr>
          <w:rFonts w:ascii="Times New Roman" w:hAnsi="Times New Roman" w:cs="Times New Roman"/>
          <w:lang w:bidi="ml-IN"/>
        </w:rPr>
        <w:t>The</w:t>
      </w:r>
      <w:r>
        <w:rPr>
          <w:rFonts w:ascii="Times New Roman" w:hAnsi="Times New Roman" w:cs="Times New Roman"/>
          <w:lang w:bidi="ml-IN"/>
        </w:rPr>
        <w:t xml:space="preserve"> general solution of Eq. (11</w:t>
      </w:r>
      <w:r w:rsidRPr="00750B48">
        <w:rPr>
          <w:rFonts w:ascii="Times New Roman" w:hAnsi="Times New Roman" w:cs="Times New Roman"/>
          <w:lang w:bidi="ml-IN"/>
        </w:rPr>
        <w:t xml:space="preserve">) can be shown to be </w:t>
      </w:r>
    </w:p>
    <w:p w:rsidR="00220A99" w:rsidRPr="00750B48" w:rsidRDefault="00352E2A" w:rsidP="00220A99">
      <w:pPr>
        <w:jc w:val="both"/>
        <w:rPr>
          <w:rFonts w:ascii="Times New Roman" w:eastAsiaTheme="minorEastAsia" w:hAnsi="Times New Roman" w:cs="Times New Roman"/>
          <w:lang w:bidi="ml-IN"/>
        </w:rPr>
      </w:pPr>
      <w:r w:rsidRPr="002D57BD">
        <w:rPr>
          <w:rFonts w:ascii="Times New Roman" w:hAnsi="Times New Roman" w:cs="Times New Roman"/>
          <w:position w:val="-10"/>
          <w:lang w:bidi="ml-IN"/>
        </w:rPr>
        <w:object w:dxaOrig="45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4.25pt" o:ole="">
            <v:imagedata r:id="rId21" o:title=""/>
          </v:shape>
          <o:OLEObject Type="Embed" ProgID="Equation.3" ShapeID="_x0000_i1025" DrawAspect="Content" ObjectID="_1583577066" r:id="rId22"/>
        </w:object>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Pr>
          <w:rFonts w:ascii="Times New Roman" w:eastAsiaTheme="minorEastAsia" w:hAnsi="Times New Roman" w:cs="Times New Roman"/>
          <w:lang w:bidi="ml-IN"/>
        </w:rPr>
        <w:tab/>
      </w:r>
      <w:r w:rsidR="00AF7E0D" w:rsidRPr="00750B48">
        <w:rPr>
          <w:rFonts w:ascii="Times New Roman" w:eastAsiaTheme="minorEastAsia" w:hAnsi="Times New Roman" w:cs="Times New Roman"/>
          <w:lang w:bidi="ml-IN"/>
        </w:rPr>
        <w:t>(12)</w:t>
      </w:r>
    </w:p>
    <w:p w:rsidR="00220A99" w:rsidRPr="00750B48" w:rsidRDefault="00220A99" w:rsidP="00220A99">
      <w:pPr>
        <w:jc w:val="both"/>
        <w:rPr>
          <w:rFonts w:ascii="Times New Roman" w:eastAsiaTheme="minorEastAsia" w:hAnsi="Times New Roman" w:cs="Times New Roman"/>
          <w:lang w:bidi="ml-IN"/>
        </w:rPr>
      </w:pPr>
    </w:p>
    <w:p w:rsidR="00220A99" w:rsidRPr="00750B48" w:rsidRDefault="00220A99" w:rsidP="00220A99">
      <w:pPr>
        <w:jc w:val="both"/>
        <w:rPr>
          <w:rFonts w:ascii="Times New Roman" w:eastAsiaTheme="minorEastAsia" w:hAnsi="Times New Roman" w:cs="Times New Roman"/>
          <w:b/>
          <w:bCs/>
          <w:lang w:bidi="ml-IN"/>
        </w:rPr>
      </w:pPr>
    </w:p>
    <w:p w:rsidR="00220A99" w:rsidRPr="00750B48" w:rsidRDefault="00EF5174" w:rsidP="00220A99">
      <w:pPr>
        <w:jc w:val="both"/>
        <w:rPr>
          <w:rFonts w:ascii="Times New Roman" w:eastAsiaTheme="minorEastAsia" w:hAnsi="Times New Roman" w:cs="Times New Roman"/>
          <w:b/>
          <w:bCs/>
          <w:lang w:bidi="ml-IN"/>
        </w:rPr>
      </w:pPr>
      <w:r w:rsidRPr="00750B48">
        <w:rPr>
          <w:rFonts w:ascii="Times New Roman" w:eastAsiaTheme="minorEastAsia" w:hAnsi="Times New Roman" w:cs="Times New Roman"/>
          <w:b/>
          <w:bCs/>
          <w:lang w:bidi="ml-IN"/>
        </w:rPr>
        <w:t>EULER EQUATION OF BEAM ON FREE -FREE BEAM</w:t>
      </w: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t xml:space="preserve"> The boundary condition </w:t>
      </w:r>
      <w:r w:rsidR="00ED70D0">
        <w:rPr>
          <w:rFonts w:ascii="Times New Roman" w:eastAsiaTheme="minorEastAsia" w:hAnsi="Times New Roman" w:cs="Times New Roman"/>
          <w:lang w:bidi="ml-IN"/>
        </w:rPr>
        <w:t xml:space="preserve">for a </w:t>
      </w:r>
      <w:r w:rsidRPr="00750B48">
        <w:rPr>
          <w:rFonts w:ascii="Times New Roman" w:eastAsiaTheme="minorEastAsia" w:hAnsi="Times New Roman" w:cs="Times New Roman"/>
          <w:lang w:bidi="ml-IN"/>
        </w:rPr>
        <w:t xml:space="preserve">free-free </w:t>
      </w:r>
      <w:r w:rsidR="00ED70D0">
        <w:rPr>
          <w:rFonts w:ascii="Times New Roman" w:eastAsiaTheme="minorEastAsia" w:hAnsi="Times New Roman" w:cs="Times New Roman"/>
          <w:lang w:bidi="ml-IN"/>
        </w:rPr>
        <w:t>are</w:t>
      </w:r>
      <w:r w:rsidR="00A07EDF">
        <w:rPr>
          <w:rFonts w:ascii="Times New Roman" w:eastAsiaTheme="minorEastAsia" w:hAnsi="Times New Roman" w:cs="Times New Roman"/>
          <w:lang w:bidi="ml-IN"/>
        </w:rPr>
        <w:t xml:space="preserve"> ,</w:t>
      </w:r>
      <w:r w:rsidRPr="00750B48">
        <w:rPr>
          <w:rFonts w:ascii="Times New Roman" w:eastAsiaTheme="minorEastAsia" w:hAnsi="Times New Roman" w:cs="Times New Roman"/>
          <w:lang w:bidi="ml-IN"/>
        </w:rPr>
        <w:t xml:space="preserve">no external force or moments </w:t>
      </w:r>
      <w:r w:rsidR="00ED70D0">
        <w:rPr>
          <w:rFonts w:ascii="Times New Roman" w:eastAsiaTheme="minorEastAsia" w:hAnsi="Times New Roman" w:cs="Times New Roman"/>
          <w:lang w:bidi="ml-IN"/>
        </w:rPr>
        <w:t>i.e</w:t>
      </w:r>
    </w:p>
    <w:p w:rsidR="00220A99" w:rsidRPr="00ED70D0" w:rsidRDefault="00526A6F" w:rsidP="00220A99">
      <w:pPr>
        <w:jc w:val="both"/>
        <w:rPr>
          <w:rFonts w:ascii="Times New Roman" w:eastAsiaTheme="minorEastAsia" w:hAnsi="Times New Roman" w:cs="Times New Roman"/>
          <w:lang w:bidi="ml-IN"/>
        </w:rPr>
      </w:pPr>
      <w:r>
        <w:rPr>
          <w:rFonts w:ascii="Times New Roman" w:eastAsiaTheme="minorEastAsia" w:hAnsi="Times New Roman" w:cs="Times New Roman"/>
          <w:noProof/>
          <w:position w:val="-24"/>
          <w:lang w:eastAsia="en-IN" w:bidi="ml-IN"/>
        </w:rPr>
        <w:lastRenderedPageBreak/>
        <w:drawing>
          <wp:inline distT="0" distB="0" distL="0" distR="0">
            <wp:extent cx="739775" cy="421005"/>
            <wp:effectExtent l="0" t="0" r="3175" b="0"/>
            <wp:docPr id="1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9775" cy="421005"/>
                    </a:xfrm>
                    <a:prstGeom prst="rect">
                      <a:avLst/>
                    </a:prstGeom>
                    <a:noFill/>
                    <a:ln>
                      <a:noFill/>
                    </a:ln>
                  </pic:spPr>
                </pic:pic>
              </a:graphicData>
            </a:graphic>
          </wp:inline>
        </w:drawing>
      </w:r>
      <w:r w:rsidR="00EF5174" w:rsidRPr="00750B48">
        <w:rPr>
          <w:rFonts w:ascii="Times New Roman" w:eastAsiaTheme="minorEastAsia" w:hAnsi="Times New Roman" w:cs="Times New Roman"/>
          <w:lang w:bidi="ml-IN"/>
        </w:rPr>
        <w:t>and</w:t>
      </w:r>
      <w:r>
        <w:rPr>
          <w:rFonts w:ascii="Times New Roman" w:hAnsi="Times New Roman" w:cs="Times New Roman"/>
          <w:noProof/>
          <w:position w:val="-24"/>
          <w:lang w:eastAsia="en-IN" w:bidi="ml-IN"/>
        </w:rPr>
        <w:drawing>
          <wp:inline distT="0" distB="0" distL="0" distR="0">
            <wp:extent cx="760095" cy="421005"/>
            <wp:effectExtent l="0" t="0" r="0" b="0"/>
            <wp:docPr id="1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0095" cy="421005"/>
                    </a:xfrm>
                    <a:prstGeom prst="rect">
                      <a:avLst/>
                    </a:prstGeom>
                    <a:noFill/>
                    <a:ln>
                      <a:noFill/>
                    </a:ln>
                  </pic:spPr>
                </pic:pic>
              </a:graphicData>
            </a:graphic>
          </wp:inline>
        </w:drawing>
      </w:r>
      <w:r w:rsidR="00EF5174" w:rsidRPr="00750B48">
        <w:rPr>
          <w:rFonts w:ascii="Times New Roman" w:eastAsiaTheme="minorEastAsia" w:hAnsi="Times New Roman" w:cs="Times New Roman"/>
          <w:lang w:bidi="ml-IN"/>
        </w:rPr>
        <w:t xml:space="preserve">                                                                                 (13)</w:t>
      </w:r>
    </w:p>
    <w:p w:rsidR="00220A99" w:rsidRPr="00750B48" w:rsidRDefault="00ED70D0" w:rsidP="00220A99">
      <w:pPr>
        <w:jc w:val="both"/>
        <w:rPr>
          <w:rFonts w:ascii="Times New Roman" w:eastAsiaTheme="minorEastAsia" w:hAnsi="Times New Roman" w:cs="Times New Roman"/>
          <w:iCs/>
          <w:lang w:bidi="ml-IN"/>
        </w:rPr>
      </w:pPr>
      <w:r>
        <w:rPr>
          <w:rFonts w:ascii="Times New Roman" w:eastAsiaTheme="minorEastAsia" w:hAnsi="Times New Roman" w:cs="Times New Roman"/>
          <w:iCs/>
          <w:lang w:bidi="ml-IN"/>
        </w:rPr>
        <w:t>Hence</w:t>
      </w:r>
      <w:r w:rsidR="00526A6F">
        <w:rPr>
          <w:rFonts w:ascii="Times New Roman" w:eastAsiaTheme="minorEastAsia" w:hAnsi="Times New Roman" w:cs="Times New Roman"/>
          <w:iCs/>
          <w:noProof/>
          <w:position w:val="-24"/>
          <w:lang w:eastAsia="en-IN" w:bidi="ml-IN"/>
        </w:rPr>
        <w:drawing>
          <wp:inline distT="0" distB="0" distL="0" distR="0">
            <wp:extent cx="554990" cy="421005"/>
            <wp:effectExtent l="0" t="0" r="0" b="0"/>
            <wp:docPr id="1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990" cy="421005"/>
                    </a:xfrm>
                    <a:prstGeom prst="rect">
                      <a:avLst/>
                    </a:prstGeom>
                    <a:noFill/>
                    <a:ln>
                      <a:noFill/>
                    </a:ln>
                  </pic:spPr>
                </pic:pic>
              </a:graphicData>
            </a:graphic>
          </wp:inline>
        </w:drawing>
      </w:r>
      <w:r w:rsidR="00EF5174" w:rsidRPr="00750B48">
        <w:rPr>
          <w:rFonts w:ascii="Times New Roman" w:eastAsiaTheme="minorEastAsia" w:hAnsi="Times New Roman" w:cs="Times New Roman"/>
          <w:iCs/>
          <w:lang w:bidi="ml-IN"/>
        </w:rPr>
        <w:t xml:space="preserve"> and </w:t>
      </w:r>
      <w:r w:rsidR="00526A6F">
        <w:rPr>
          <w:rFonts w:ascii="Times New Roman" w:eastAsiaTheme="minorEastAsia" w:hAnsi="Times New Roman" w:cs="Times New Roman"/>
          <w:iCs/>
          <w:noProof/>
          <w:position w:val="-24"/>
          <w:lang w:eastAsia="en-IN" w:bidi="ml-IN"/>
        </w:rPr>
        <w:drawing>
          <wp:inline distT="0" distB="0" distL="0" distR="0">
            <wp:extent cx="534035" cy="421005"/>
            <wp:effectExtent l="0" t="0" r="0" b="0"/>
            <wp:docPr id="1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035" cy="421005"/>
                    </a:xfrm>
                    <a:prstGeom prst="rect">
                      <a:avLst/>
                    </a:prstGeom>
                    <a:noFill/>
                    <a:ln>
                      <a:noFill/>
                    </a:ln>
                  </pic:spPr>
                </pic:pic>
              </a:graphicData>
            </a:graphic>
          </wp:inline>
        </w:drawing>
      </w:r>
      <w:r w:rsidR="00EF5174" w:rsidRPr="00750B48">
        <w:rPr>
          <w:rFonts w:ascii="Times New Roman" w:eastAsiaTheme="minorEastAsia" w:hAnsi="Times New Roman" w:cs="Times New Roman"/>
          <w:iCs/>
          <w:lang w:bidi="ml-IN"/>
        </w:rPr>
        <w:t xml:space="preserve"> at x=0 and x=L</w:t>
      </w:r>
    </w:p>
    <w:p w:rsidR="00220A99" w:rsidRPr="00750B48" w:rsidRDefault="00EF5174" w:rsidP="00220A99">
      <w:pPr>
        <w:jc w:val="both"/>
        <w:rPr>
          <w:rFonts w:ascii="Times New Roman" w:eastAsiaTheme="minorEastAsia" w:hAnsi="Times New Roman" w:cs="Times New Roman"/>
          <w:iCs/>
          <w:lang w:bidi="ml-IN"/>
        </w:rPr>
      </w:pPr>
      <w:r w:rsidRPr="00750B48">
        <w:rPr>
          <w:rFonts w:ascii="Times New Roman" w:eastAsiaTheme="minorEastAsia" w:hAnsi="Times New Roman" w:cs="Times New Roman"/>
          <w:iCs/>
          <w:lang w:bidi="ml-IN"/>
        </w:rPr>
        <w:t>On substituting the boundary conditions in Eq (12)</w:t>
      </w:r>
      <w:r w:rsidR="00ED70D0">
        <w:rPr>
          <w:rFonts w:ascii="Times New Roman" w:eastAsiaTheme="minorEastAsia" w:hAnsi="Times New Roman" w:cs="Times New Roman"/>
          <w:iCs/>
          <w:lang w:bidi="ml-IN"/>
        </w:rPr>
        <w:t xml:space="preserve"> we obtain</w:t>
      </w:r>
    </w:p>
    <w:p w:rsidR="00220A99" w:rsidRPr="00750B48" w:rsidRDefault="00526A6F" w:rsidP="00220A99">
      <w:pPr>
        <w:jc w:val="both"/>
        <w:rPr>
          <w:rFonts w:ascii="Times New Roman" w:eastAsiaTheme="minorEastAsia" w:hAnsi="Times New Roman" w:cs="Times New Roman"/>
          <w:lang w:bidi="ml-IN"/>
        </w:rPr>
      </w:pPr>
      <w:r>
        <w:rPr>
          <w:rFonts w:ascii="Times New Roman" w:eastAsiaTheme="minorEastAsia" w:hAnsi="Times New Roman" w:cs="Times New Roman"/>
          <w:noProof/>
          <w:position w:val="-10"/>
          <w:lang w:eastAsia="en-IN" w:bidi="ml-IN"/>
        </w:rPr>
        <w:drawing>
          <wp:inline distT="0" distB="0" distL="0" distR="0">
            <wp:extent cx="1160780" cy="205740"/>
            <wp:effectExtent l="0" t="0" r="1270" b="3810"/>
            <wp:docPr id="1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60780" cy="205740"/>
                    </a:xfrm>
                    <a:prstGeom prst="rect">
                      <a:avLst/>
                    </a:prstGeom>
                    <a:noFill/>
                    <a:ln>
                      <a:noFill/>
                    </a:ln>
                  </pic:spPr>
                </pic:pic>
              </a:graphicData>
            </a:graphic>
          </wp:inline>
        </w:drawing>
      </w:r>
      <w:r w:rsidR="00EF5174" w:rsidRPr="00750B48">
        <w:rPr>
          <w:rFonts w:ascii="Times New Roman" w:eastAsiaTheme="minorEastAsia" w:hAnsi="Times New Roman" w:cs="Times New Roman"/>
          <w:lang w:bidi="ml-IN"/>
        </w:rPr>
        <w:t xml:space="preserve">                                                                                            (14)</w:t>
      </w:r>
    </w:p>
    <w:p w:rsidR="00220A99" w:rsidRPr="00750B48" w:rsidRDefault="00526A6F" w:rsidP="00220A99">
      <w:pPr>
        <w:pStyle w:val="NoSpacing"/>
        <w:rPr>
          <w:rFonts w:ascii="Times New Roman" w:eastAsiaTheme="minorEastAsia" w:hAnsi="Times New Roman" w:cs="Times New Roman"/>
          <w:lang w:bidi="ml-IN"/>
        </w:rPr>
      </w:pPr>
      <w:r>
        <w:rPr>
          <w:rFonts w:ascii="Times New Roman" w:hAnsi="Times New Roman" w:cs="Times New Roman"/>
          <w:noProof/>
          <w:position w:val="-28"/>
          <w:lang w:eastAsia="en-IN" w:bidi="ml-IN"/>
        </w:rPr>
        <w:drawing>
          <wp:inline distT="0" distB="0" distL="0" distR="0">
            <wp:extent cx="1120140" cy="421005"/>
            <wp:effectExtent l="0" t="0" r="3810" b="0"/>
            <wp:docPr id="1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0140" cy="421005"/>
                    </a:xfrm>
                    <a:prstGeom prst="rect">
                      <a:avLst/>
                    </a:prstGeom>
                    <a:noFill/>
                    <a:ln>
                      <a:noFill/>
                    </a:ln>
                  </pic:spPr>
                </pic:pic>
              </a:graphicData>
            </a:graphic>
          </wp:inline>
        </w:drawing>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(15)</w:t>
      </w:r>
    </w:p>
    <w:p w:rsidR="00ED70D0" w:rsidRPr="00ED70D0" w:rsidRDefault="00ED70D0" w:rsidP="00220A99">
      <w:pPr>
        <w:pStyle w:val="NoSpacing"/>
        <w:rPr>
          <w:rFonts w:ascii="Times New Roman" w:hAnsi="Times New Roman" w:cs="Times New Roman"/>
          <w:position w:val="-28"/>
        </w:rPr>
      </w:pPr>
      <w:r>
        <w:rPr>
          <w:rFonts w:ascii="Times New Roman" w:eastAsiaTheme="minorEastAsia" w:hAnsi="Times New Roman" w:cs="Times New Roman"/>
          <w:lang w:bidi="ml-IN"/>
        </w:rPr>
        <w:t>Figure 3 indicates graphically the variation of</w:t>
      </w:r>
      <w:r w:rsidR="00BF2291">
        <w:rPr>
          <w:rFonts w:ascii="Times New Roman" w:hAnsi="Times New Roman" w:cs="Times New Roman"/>
          <w:noProof/>
          <w:position w:val="-10"/>
          <w:lang w:eastAsia="en-IN" w:bidi="ml-IN"/>
        </w:rPr>
        <w:drawing>
          <wp:inline distT="0" distB="0" distL="0" distR="0">
            <wp:extent cx="462280" cy="205740"/>
            <wp:effectExtent l="0" t="0" r="0" b="3810"/>
            <wp:docPr id="1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280" cy="205740"/>
                    </a:xfrm>
                    <a:prstGeom prst="rect">
                      <a:avLst/>
                    </a:prstGeom>
                    <a:noFill/>
                    <a:ln>
                      <a:noFill/>
                    </a:ln>
                  </pic:spPr>
                </pic:pic>
              </a:graphicData>
            </a:graphic>
          </wp:inline>
        </w:drawing>
      </w:r>
      <w:r>
        <w:rPr>
          <w:rFonts w:ascii="Times New Roman" w:eastAsiaTheme="minorEastAsia" w:hAnsi="Times New Roman" w:cs="Times New Roman"/>
          <w:lang w:bidi="ml-IN"/>
        </w:rPr>
        <w:t xml:space="preserve">and </w:t>
      </w:r>
      <w:r w:rsidR="00BF2291">
        <w:rPr>
          <w:rFonts w:ascii="Times New Roman" w:hAnsi="Times New Roman" w:cs="Times New Roman"/>
          <w:noProof/>
          <w:position w:val="-30"/>
          <w:lang w:eastAsia="en-IN" w:bidi="ml-IN"/>
        </w:rPr>
        <w:drawing>
          <wp:inline distT="0" distB="0" distL="0" distR="0">
            <wp:extent cx="565150" cy="431800"/>
            <wp:effectExtent l="0" t="0" r="6350" b="6350"/>
            <wp:docPr id="1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150" cy="431800"/>
                    </a:xfrm>
                    <a:prstGeom prst="rect">
                      <a:avLst/>
                    </a:prstGeom>
                    <a:noFill/>
                    <a:ln>
                      <a:noFill/>
                    </a:ln>
                  </pic:spPr>
                </pic:pic>
              </a:graphicData>
            </a:graphic>
          </wp:inline>
        </w:drawing>
      </w:r>
    </w:p>
    <w:p w:rsidR="00ED70D0" w:rsidRDefault="00ED70D0" w:rsidP="00220A99">
      <w:pPr>
        <w:pStyle w:val="NoSpacing"/>
        <w:rPr>
          <w:rFonts w:ascii="Times New Roman" w:eastAsiaTheme="minorEastAsia" w:hAnsi="Times New Roman" w:cs="Times New Roman"/>
          <w:lang w:bidi="ml-IN"/>
        </w:rPr>
      </w:pPr>
    </w:p>
    <w:p w:rsidR="00ED70D0" w:rsidRDefault="00ED70D0" w:rsidP="00220A99">
      <w:pPr>
        <w:pStyle w:val="NoSpacing"/>
        <w:rPr>
          <w:rFonts w:ascii="Times New Roman" w:eastAsiaTheme="minorEastAsia" w:hAnsi="Times New Roman" w:cs="Times New Roman"/>
          <w:lang w:bidi="ml-IN"/>
        </w:rPr>
      </w:pPr>
      <w:r>
        <w:rPr>
          <w:rFonts w:ascii="Times New Roman" w:eastAsiaTheme="minorEastAsia" w:hAnsi="Times New Roman" w:cs="Times New Roman"/>
          <w:lang w:bidi="ml-IN"/>
        </w:rPr>
        <w:t>From figure 3 it can be observed that the roots of the  equation are located at the point of intersection between the two curves.</w:t>
      </w: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hAnsi="Times New Roman" w:cs="Times New Roman"/>
          <w:noProof/>
          <w:lang w:eastAsia="en-IN" w:bidi="ml-IN"/>
        </w:rPr>
        <w:drawing>
          <wp:inline distT="0" distB="0" distL="0" distR="0">
            <wp:extent cx="5589142" cy="429949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99345" cy="4307344"/>
                    </a:xfrm>
                    <a:prstGeom prst="rect">
                      <a:avLst/>
                    </a:prstGeom>
                  </pic:spPr>
                </pic:pic>
              </a:graphicData>
            </a:graphic>
          </wp:inline>
        </w:drawing>
      </w:r>
    </w:p>
    <w:p w:rsidR="002E3F31" w:rsidRDefault="00ED70D0" w:rsidP="00220A99">
      <w:pPr>
        <w:jc w:val="both"/>
        <w:rPr>
          <w:rFonts w:ascii="Times New Roman" w:eastAsiaTheme="minorEastAsia" w:hAnsi="Times New Roman" w:cs="Times New Roman"/>
          <w:lang w:bidi="ml-IN"/>
        </w:rPr>
      </w:pPr>
      <w:r>
        <w:rPr>
          <w:rFonts w:ascii="Times New Roman" w:eastAsiaTheme="minorEastAsia" w:hAnsi="Times New Roman" w:cs="Times New Roman"/>
          <w:lang w:bidi="ml-IN"/>
        </w:rPr>
        <w:t xml:space="preserve">Fig .3 </w:t>
      </w:r>
      <w:r w:rsidR="002E3F31">
        <w:rPr>
          <w:rFonts w:ascii="Times New Roman" w:eastAsiaTheme="minorEastAsia" w:hAnsi="Times New Roman" w:cs="Times New Roman"/>
          <w:lang w:bidi="ml-IN"/>
        </w:rPr>
        <w:t xml:space="preserve">Graphical representation of </w:t>
      </w:r>
      <w:r w:rsidR="002E3F31" w:rsidRPr="002D57BD">
        <w:rPr>
          <w:rFonts w:ascii="Times New Roman" w:eastAsiaTheme="minorEastAsia" w:hAnsi="Times New Roman" w:cs="Times New Roman"/>
          <w:position w:val="-10"/>
          <w:lang w:bidi="ml-IN"/>
        </w:rPr>
        <w:object w:dxaOrig="800" w:dyaOrig="320">
          <v:shape id="_x0000_i1026" type="#_x0000_t75" style="width:44.25pt;height:14.25pt" o:ole="">
            <v:imagedata r:id="rId32" o:title=""/>
          </v:shape>
          <o:OLEObject Type="Embed" ProgID="Equation.3" ShapeID="_x0000_i1026" DrawAspect="Content" ObjectID="_1583577067" r:id="rId33"/>
        </w:object>
      </w:r>
      <w:r w:rsidR="002E3F31">
        <w:rPr>
          <w:rFonts w:ascii="Times New Roman" w:eastAsiaTheme="minorEastAsia" w:hAnsi="Times New Roman" w:cs="Times New Roman"/>
          <w:lang w:bidi="ml-IN"/>
        </w:rPr>
        <w:t xml:space="preserve">and </w:t>
      </w:r>
      <w:r w:rsidR="002E3F31" w:rsidRPr="002D57BD">
        <w:rPr>
          <w:rFonts w:ascii="Times New Roman" w:eastAsiaTheme="minorEastAsia" w:hAnsi="Times New Roman" w:cs="Times New Roman"/>
          <w:position w:val="-10"/>
          <w:lang w:bidi="ml-IN"/>
        </w:rPr>
        <w:object w:dxaOrig="680" w:dyaOrig="320">
          <v:shape id="_x0000_i1027" type="#_x0000_t75" style="width:36.75pt;height:14.25pt" o:ole="">
            <v:imagedata r:id="rId34" o:title=""/>
          </v:shape>
          <o:OLEObject Type="Embed" ProgID="Equation.3" ShapeID="_x0000_i1027" DrawAspect="Content" ObjectID="_1583577068" r:id="rId35"/>
        </w:object>
      </w:r>
      <w:r w:rsidR="002E3F31">
        <w:rPr>
          <w:rFonts w:ascii="Times New Roman" w:eastAsiaTheme="minorEastAsia" w:hAnsi="Times New Roman" w:cs="Times New Roman"/>
          <w:lang w:bidi="ml-IN"/>
        </w:rPr>
        <w:t xml:space="preserve"> as a function of z</w:t>
      </w:r>
    </w:p>
    <w:p w:rsidR="00ED70D0" w:rsidRPr="00750B48" w:rsidRDefault="00ED70D0" w:rsidP="00220A99">
      <w:pPr>
        <w:jc w:val="both"/>
        <w:rPr>
          <w:rFonts w:ascii="Times New Roman" w:eastAsiaTheme="minorEastAsia" w:hAnsi="Times New Roman" w:cs="Times New Roman"/>
          <w:lang w:bidi="ml-IN"/>
        </w:rPr>
      </w:pPr>
    </w:p>
    <w:p w:rsidR="00A07EDF"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t xml:space="preserve">The values of </w:t>
      </w:r>
      <m:oMath>
        <m:r>
          <w:rPr>
            <w:rFonts w:ascii="Cambria Math" w:hAnsi="Cambria Math" w:cs="Times New Roman"/>
            <w:lang w:bidi="ml-IN"/>
          </w:rPr>
          <m:t>βL</m:t>
        </m:r>
      </m:oMath>
      <w:r w:rsidRPr="00750B48">
        <w:rPr>
          <w:rFonts w:ascii="Times New Roman" w:eastAsiaTheme="minorEastAsia" w:hAnsi="Times New Roman" w:cs="Times New Roman"/>
          <w:lang w:bidi="ml-IN"/>
        </w:rPr>
        <w:t xml:space="preserve"> are 4.73,7.853,10.995,14.137 ,17.27 …</w:t>
      </w:r>
    </w:p>
    <w:p w:rsidR="00220A99" w:rsidRPr="00750B48" w:rsidRDefault="00A07EDF" w:rsidP="00220A99">
      <w:pPr>
        <w:jc w:val="both"/>
        <w:rPr>
          <w:rFonts w:ascii="Times New Roman" w:eastAsiaTheme="minorEastAsia" w:hAnsi="Times New Roman" w:cs="Times New Roman"/>
          <w:lang w:bidi="ml-IN"/>
        </w:rPr>
      </w:pPr>
      <w:r>
        <w:rPr>
          <w:rFonts w:ascii="Times New Roman" w:eastAsiaTheme="minorEastAsia" w:hAnsi="Times New Roman" w:cs="Times New Roman"/>
          <w:lang w:bidi="ml-IN"/>
        </w:rPr>
        <w:t xml:space="preserve">Substituting the boundary conditions in equation 12 with the coefficient of </w:t>
      </w:r>
      <w:r w:rsidRPr="002D57BD">
        <w:rPr>
          <w:rFonts w:ascii="Times New Roman" w:eastAsiaTheme="minorEastAsia" w:hAnsi="Times New Roman" w:cs="Times New Roman"/>
          <w:position w:val="-10"/>
          <w:lang w:bidi="ml-IN"/>
        </w:rPr>
        <w:object w:dxaOrig="940" w:dyaOrig="320">
          <v:shape id="_x0000_i1028" type="#_x0000_t75" style="width:50.25pt;height:14.25pt" o:ole="">
            <v:imagedata r:id="rId36" o:title=""/>
          </v:shape>
          <o:OLEObject Type="Embed" ProgID="Equation.3" ShapeID="_x0000_i1028" DrawAspect="Content" ObjectID="_1583577069" r:id="rId37"/>
        </w:object>
      </w:r>
      <w:r>
        <w:rPr>
          <w:rFonts w:ascii="Times New Roman" w:eastAsiaTheme="minorEastAsia" w:hAnsi="Times New Roman" w:cs="Times New Roman"/>
          <w:lang w:bidi="ml-IN"/>
        </w:rPr>
        <w:t xml:space="preserve"> as unity , there exists a relation between </w:t>
      </w:r>
      <w:r w:rsidRPr="00750B48">
        <w:rPr>
          <w:rFonts w:ascii="Times New Roman" w:eastAsiaTheme="minorEastAsia" w:hAnsi="Times New Roman" w:cs="Times New Roman"/>
          <w:lang w:bidi="ml-IN"/>
        </w:rPr>
        <w:t>A,B,C &amp; D</w:t>
      </w: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lastRenderedPageBreak/>
        <w:t xml:space="preserve">                                                            A:B:C: D=</w:t>
      </w:r>
      <w:r w:rsidR="00DB751B" w:rsidRPr="008E08A7">
        <w:rPr>
          <w:position w:val="-12"/>
        </w:rPr>
        <w:object w:dxaOrig="1280" w:dyaOrig="360">
          <v:shape id="_x0000_i1029" type="#_x0000_t75" style="width:64.5pt;height:14.25pt" o:ole="">
            <v:imagedata r:id="rId38" o:title=""/>
          </v:shape>
          <o:OLEObject Type="Embed" ProgID="Equation.3" ShapeID="_x0000_i1029" DrawAspect="Content" ObjectID="_1583577070" r:id="rId39"/>
        </w:object>
      </w: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t xml:space="preserve">                   Where                </w:t>
      </w:r>
      <w:r w:rsidR="00526A6F">
        <w:rPr>
          <w:rFonts w:ascii="Times New Roman" w:eastAsiaTheme="minorEastAsia" w:hAnsi="Times New Roman" w:cs="Times New Roman"/>
          <w:noProof/>
          <w:position w:val="-28"/>
          <w:lang w:eastAsia="en-IN" w:bidi="ml-IN"/>
        </w:rPr>
        <w:drawing>
          <wp:inline distT="0" distB="0" distL="0" distR="0">
            <wp:extent cx="1541145" cy="421005"/>
            <wp:effectExtent l="0" t="0" r="0" b="0"/>
            <wp:docPr id="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1145" cy="421005"/>
                    </a:xfrm>
                    <a:prstGeom prst="rect">
                      <a:avLst/>
                    </a:prstGeom>
                    <a:noFill/>
                    <a:ln>
                      <a:noFill/>
                    </a:ln>
                  </pic:spPr>
                </pic:pic>
              </a:graphicData>
            </a:graphic>
          </wp:inline>
        </w:drawing>
      </w:r>
    </w:p>
    <w:p w:rsidR="00220A99" w:rsidRPr="00750B48" w:rsidRDefault="00526A6F" w:rsidP="00220A99">
      <w:pPr>
        <w:jc w:val="both"/>
        <w:rPr>
          <w:rFonts w:ascii="Times New Roman" w:eastAsiaTheme="minorEastAsia" w:hAnsi="Times New Roman" w:cs="Times New Roman"/>
          <w:lang w:bidi="ml-IN"/>
        </w:rPr>
      </w:pPr>
      <w:r>
        <w:rPr>
          <w:rFonts w:ascii="Times New Roman" w:eastAsiaTheme="minorEastAsia" w:hAnsi="Times New Roman" w:cs="Times New Roman"/>
          <w:noProof/>
          <w:position w:val="-30"/>
          <w:lang w:eastAsia="en-IN" w:bidi="ml-IN"/>
        </w:rPr>
        <w:drawing>
          <wp:inline distT="0" distB="0" distL="0" distR="0">
            <wp:extent cx="883285" cy="462280"/>
            <wp:effectExtent l="0" t="0" r="0" b="0"/>
            <wp:docPr id="9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3285" cy="462280"/>
                    </a:xfrm>
                    <a:prstGeom prst="rect">
                      <a:avLst/>
                    </a:prstGeom>
                    <a:noFill/>
                    <a:ln>
                      <a:noFill/>
                    </a:ln>
                  </pic:spPr>
                </pic:pic>
              </a:graphicData>
            </a:graphic>
          </wp:inline>
        </w:drawing>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t>(16)</w:t>
      </w:r>
    </w:p>
    <w:p w:rsidR="00220A99" w:rsidRDefault="00220A99" w:rsidP="00220A99">
      <w:pPr>
        <w:jc w:val="both"/>
        <w:rPr>
          <w:rFonts w:ascii="Times New Roman" w:eastAsiaTheme="minorEastAsia" w:hAnsi="Times New Roman" w:cs="Times New Roman"/>
          <w:b/>
          <w:bCs/>
          <w:lang w:bidi="ml-IN"/>
        </w:rPr>
      </w:pPr>
    </w:p>
    <w:p w:rsidR="00220A99" w:rsidRPr="00750B48" w:rsidRDefault="00EF5174" w:rsidP="00220A99">
      <w:pPr>
        <w:jc w:val="both"/>
        <w:rPr>
          <w:rFonts w:ascii="Times New Roman" w:eastAsiaTheme="minorEastAsia" w:hAnsi="Times New Roman" w:cs="Times New Roman"/>
          <w:b/>
          <w:bCs/>
          <w:lang w:bidi="ml-IN"/>
        </w:rPr>
      </w:pPr>
      <w:r w:rsidRPr="00750B48">
        <w:rPr>
          <w:rFonts w:ascii="Times New Roman" w:eastAsiaTheme="minorEastAsia" w:hAnsi="Times New Roman" w:cs="Times New Roman"/>
          <w:b/>
          <w:bCs/>
          <w:lang w:bidi="ml-IN"/>
        </w:rPr>
        <w:t xml:space="preserve">EULER </w:t>
      </w:r>
      <w:r w:rsidR="00ED70D0">
        <w:rPr>
          <w:rFonts w:ascii="Times New Roman" w:eastAsiaTheme="minorEastAsia" w:hAnsi="Times New Roman" w:cs="Times New Roman"/>
          <w:b/>
          <w:bCs/>
          <w:lang w:bidi="ml-IN"/>
        </w:rPr>
        <w:t xml:space="preserve">BERNOULLI </w:t>
      </w:r>
      <w:r w:rsidRPr="00750B48">
        <w:rPr>
          <w:rFonts w:ascii="Times New Roman" w:eastAsiaTheme="minorEastAsia" w:hAnsi="Times New Roman" w:cs="Times New Roman"/>
          <w:b/>
          <w:bCs/>
          <w:lang w:bidi="ml-IN"/>
        </w:rPr>
        <w:t>EQUATION OF BEAM ON FIXED-FIXED BEAM</w:t>
      </w:r>
    </w:p>
    <w:p w:rsidR="00220A99" w:rsidRPr="00750B48" w:rsidRDefault="00220A99" w:rsidP="00220A99">
      <w:pPr>
        <w:jc w:val="both"/>
        <w:rPr>
          <w:rFonts w:ascii="Times New Roman" w:eastAsiaTheme="minorEastAsia" w:hAnsi="Times New Roman" w:cs="Times New Roman"/>
          <w:b/>
          <w:bCs/>
          <w:lang w:bidi="ml-IN"/>
        </w:rPr>
      </w:pPr>
    </w:p>
    <w:p w:rsidR="00220A99" w:rsidRPr="00750B48" w:rsidRDefault="00BF2291" w:rsidP="00220A99">
      <w:pPr>
        <w:ind w:firstLine="720"/>
        <w:jc w:val="both"/>
        <w:rPr>
          <w:rFonts w:ascii="Times New Roman" w:eastAsiaTheme="minorEastAsia" w:hAnsi="Times New Roman" w:cs="Times New Roman"/>
          <w:b/>
          <w:bCs/>
          <w:lang w:bidi="ml-IN"/>
        </w:rPr>
      </w:pPr>
      <w:r>
        <w:rPr>
          <w:noProof/>
          <w:lang w:eastAsia="en-IN" w:bidi="ml-IN"/>
        </w:rPr>
        <w:drawing>
          <wp:inline distT="0" distB="0" distL="0" distR="0">
            <wp:extent cx="44386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8650" cy="1571625"/>
                    </a:xfrm>
                    <a:prstGeom prst="rect">
                      <a:avLst/>
                    </a:prstGeom>
                  </pic:spPr>
                </pic:pic>
              </a:graphicData>
            </a:graphic>
          </wp:inline>
        </w:drawing>
      </w:r>
      <w:r w:rsidR="00B972D7">
        <w:rPr>
          <w:rStyle w:val="CommentReference"/>
        </w:rPr>
        <w:commentReference w:id="0"/>
      </w:r>
    </w:p>
    <w:p w:rsidR="00220A99" w:rsidRPr="001153D0" w:rsidRDefault="00EF5174" w:rsidP="00220A99">
      <w:pPr>
        <w:ind w:left="720" w:firstLine="720"/>
        <w:jc w:val="both"/>
        <w:rPr>
          <w:rFonts w:ascii="Times New Roman" w:eastAsiaTheme="minorEastAsia" w:hAnsi="Times New Roman" w:cs="Times New Roman"/>
          <w:lang w:bidi="ml-IN"/>
        </w:rPr>
      </w:pPr>
      <w:r w:rsidRPr="001153D0">
        <w:rPr>
          <w:rFonts w:ascii="Times New Roman" w:eastAsiaTheme="minorEastAsia" w:hAnsi="Times New Roman" w:cs="Times New Roman"/>
          <w:lang w:bidi="ml-IN"/>
        </w:rPr>
        <w:t xml:space="preserve">Fig </w:t>
      </w:r>
      <w:r w:rsidR="00807159">
        <w:rPr>
          <w:rFonts w:ascii="Times New Roman" w:eastAsiaTheme="minorEastAsia" w:hAnsi="Times New Roman" w:cs="Times New Roman"/>
          <w:lang w:bidi="ml-IN"/>
        </w:rPr>
        <w:t>4</w:t>
      </w:r>
      <w:r>
        <w:rPr>
          <w:rFonts w:ascii="Times New Roman" w:eastAsiaTheme="minorEastAsia" w:hAnsi="Times New Roman" w:cs="Times New Roman"/>
          <w:lang w:bidi="ml-IN"/>
        </w:rPr>
        <w:t>. A fixed-fixed beam with a rectangular cross-section</w:t>
      </w:r>
    </w:p>
    <w:p w:rsidR="00220A99" w:rsidRPr="00750B48" w:rsidRDefault="00220A99" w:rsidP="00220A99">
      <w:pPr>
        <w:jc w:val="both"/>
        <w:rPr>
          <w:rFonts w:ascii="Times New Roman" w:eastAsiaTheme="minorEastAsia" w:hAnsi="Times New Roman" w:cs="Times New Roman"/>
          <w:b/>
          <w:bCs/>
          <w:lang w:bidi="ml-IN"/>
        </w:rPr>
      </w:pP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t xml:space="preserve"> The boundary condition of a </w:t>
      </w:r>
      <w:r w:rsidR="00B972D7">
        <w:rPr>
          <w:rFonts w:ascii="Times New Roman" w:eastAsiaTheme="minorEastAsia" w:hAnsi="Times New Roman" w:cs="Times New Roman"/>
          <w:lang w:bidi="ml-IN"/>
        </w:rPr>
        <w:t xml:space="preserve">FIXED-FIXED </w:t>
      </w:r>
      <w:r w:rsidR="00352E2A">
        <w:rPr>
          <w:rFonts w:ascii="Times New Roman" w:eastAsiaTheme="minorEastAsia" w:hAnsi="Times New Roman" w:cs="Times New Roman"/>
          <w:lang w:bidi="ml-IN"/>
        </w:rPr>
        <w:t>beam are :</w:t>
      </w:r>
    </w:p>
    <w:p w:rsidR="00220A99" w:rsidRPr="00750B48" w:rsidRDefault="00526A6F" w:rsidP="00220A99">
      <w:pPr>
        <w:jc w:val="both"/>
        <w:rPr>
          <w:rFonts w:ascii="Times New Roman" w:eastAsiaTheme="minorEastAsia" w:hAnsi="Times New Roman" w:cs="Times New Roman"/>
          <w:iCs/>
          <w:lang w:bidi="ml-IN"/>
        </w:rPr>
      </w:pPr>
      <w:r>
        <w:rPr>
          <w:rFonts w:ascii="Times New Roman" w:eastAsiaTheme="minorEastAsia" w:hAnsi="Times New Roman" w:cs="Times New Roman"/>
          <w:noProof/>
          <w:position w:val="-10"/>
          <w:lang w:eastAsia="en-IN" w:bidi="ml-IN"/>
        </w:rPr>
        <w:drawing>
          <wp:inline distT="0" distB="0" distL="0" distR="0">
            <wp:extent cx="503555" cy="205740"/>
            <wp:effectExtent l="0" t="0" r="0" b="3810"/>
            <wp:docPr id="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555" cy="205740"/>
                    </a:xfrm>
                    <a:prstGeom prst="rect">
                      <a:avLst/>
                    </a:prstGeom>
                    <a:noFill/>
                    <a:ln>
                      <a:noFill/>
                    </a:ln>
                  </pic:spPr>
                </pic:pic>
              </a:graphicData>
            </a:graphic>
          </wp:inline>
        </w:drawing>
      </w:r>
      <w:r w:rsidR="00EF5174" w:rsidRPr="00750B48">
        <w:rPr>
          <w:rFonts w:ascii="Times New Roman" w:eastAsiaTheme="minorEastAsia" w:hAnsi="Times New Roman" w:cs="Times New Roman"/>
          <w:lang w:bidi="ml-IN"/>
        </w:rPr>
        <w:t>and</w:t>
      </w:r>
      <w:r>
        <w:rPr>
          <w:rFonts w:ascii="Times New Roman" w:hAnsi="Times New Roman" w:cs="Times New Roman"/>
          <w:noProof/>
          <w:position w:val="-24"/>
          <w:lang w:eastAsia="en-IN" w:bidi="ml-IN"/>
        </w:rPr>
        <w:drawing>
          <wp:inline distT="0" distB="0" distL="0" distR="0">
            <wp:extent cx="657860" cy="390525"/>
            <wp:effectExtent l="0" t="0" r="8890" b="9525"/>
            <wp:docPr id="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860" cy="390525"/>
                    </a:xfrm>
                    <a:prstGeom prst="rect">
                      <a:avLst/>
                    </a:prstGeom>
                    <a:noFill/>
                    <a:ln>
                      <a:noFill/>
                    </a:ln>
                  </pic:spPr>
                </pic:pic>
              </a:graphicData>
            </a:graphic>
          </wp:inline>
        </w:drawing>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t>(17)</w:t>
      </w:r>
    </w:p>
    <w:p w:rsidR="00220A99" w:rsidRPr="00750B48" w:rsidRDefault="00EF5174" w:rsidP="00220A99">
      <w:pPr>
        <w:jc w:val="both"/>
        <w:rPr>
          <w:rFonts w:ascii="Times New Roman" w:eastAsiaTheme="minorEastAsia" w:hAnsi="Times New Roman" w:cs="Times New Roman"/>
          <w:iCs/>
          <w:lang w:bidi="ml-IN"/>
        </w:rPr>
      </w:pPr>
      <w:r w:rsidRPr="00750B48">
        <w:rPr>
          <w:rFonts w:ascii="Times New Roman" w:eastAsiaTheme="minorEastAsia" w:hAnsi="Times New Roman" w:cs="Times New Roman"/>
          <w:iCs/>
          <w:lang w:bidi="ml-IN"/>
        </w:rPr>
        <w:t xml:space="preserve">So                                    </w:t>
      </w:r>
      <w:r w:rsidR="00526A6F">
        <w:rPr>
          <w:rFonts w:ascii="Times New Roman" w:eastAsiaTheme="minorEastAsia" w:hAnsi="Times New Roman" w:cs="Times New Roman"/>
          <w:iCs/>
          <w:noProof/>
          <w:position w:val="-10"/>
          <w:lang w:eastAsia="en-IN" w:bidi="ml-IN"/>
        </w:rPr>
        <w:drawing>
          <wp:inline distT="0" distB="0" distL="0" distR="0">
            <wp:extent cx="380365" cy="205740"/>
            <wp:effectExtent l="0" t="0" r="635" b="3810"/>
            <wp:docPr id="8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365" cy="205740"/>
                    </a:xfrm>
                    <a:prstGeom prst="rect">
                      <a:avLst/>
                    </a:prstGeom>
                    <a:noFill/>
                    <a:ln>
                      <a:noFill/>
                    </a:ln>
                  </pic:spPr>
                </pic:pic>
              </a:graphicData>
            </a:graphic>
          </wp:inline>
        </w:drawing>
      </w:r>
      <w:r w:rsidRPr="00750B48">
        <w:rPr>
          <w:rFonts w:ascii="Times New Roman" w:eastAsiaTheme="minorEastAsia" w:hAnsi="Times New Roman" w:cs="Times New Roman"/>
          <w:iCs/>
          <w:lang w:bidi="ml-IN"/>
        </w:rPr>
        <w:t xml:space="preserve"> and </w:t>
      </w:r>
      <w:r w:rsidR="00526A6F">
        <w:rPr>
          <w:rFonts w:ascii="Times New Roman" w:eastAsiaTheme="minorEastAsia" w:hAnsi="Times New Roman" w:cs="Times New Roman"/>
          <w:iCs/>
          <w:noProof/>
          <w:position w:val="-24"/>
          <w:lang w:eastAsia="en-IN" w:bidi="ml-IN"/>
        </w:rPr>
        <w:drawing>
          <wp:inline distT="0" distB="0" distL="0" distR="0">
            <wp:extent cx="452120" cy="390525"/>
            <wp:effectExtent l="0" t="0" r="5080" b="9525"/>
            <wp:docPr id="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120" cy="390525"/>
                    </a:xfrm>
                    <a:prstGeom prst="rect">
                      <a:avLst/>
                    </a:prstGeom>
                    <a:noFill/>
                    <a:ln>
                      <a:noFill/>
                    </a:ln>
                  </pic:spPr>
                </pic:pic>
              </a:graphicData>
            </a:graphic>
          </wp:inline>
        </w:drawing>
      </w:r>
      <w:r w:rsidRPr="00750B48">
        <w:rPr>
          <w:rFonts w:ascii="Times New Roman" w:eastAsiaTheme="minorEastAsia" w:hAnsi="Times New Roman" w:cs="Times New Roman"/>
          <w:iCs/>
          <w:lang w:bidi="ml-IN"/>
        </w:rPr>
        <w:t xml:space="preserve"> at x=0 and x=L</w:t>
      </w:r>
    </w:p>
    <w:p w:rsidR="00220A99" w:rsidRPr="00750B48" w:rsidRDefault="00EF5174" w:rsidP="00220A99">
      <w:pPr>
        <w:jc w:val="both"/>
        <w:rPr>
          <w:rFonts w:ascii="Times New Roman" w:eastAsiaTheme="minorEastAsia" w:hAnsi="Times New Roman" w:cs="Times New Roman"/>
          <w:iCs/>
          <w:lang w:bidi="ml-IN"/>
        </w:rPr>
      </w:pPr>
      <w:r w:rsidRPr="00750B48">
        <w:rPr>
          <w:rFonts w:ascii="Times New Roman" w:eastAsiaTheme="minorEastAsia" w:hAnsi="Times New Roman" w:cs="Times New Roman"/>
          <w:iCs/>
          <w:lang w:bidi="ml-IN"/>
        </w:rPr>
        <w:t xml:space="preserve">On substituting the boundary conditions in Eq (12) </w:t>
      </w:r>
    </w:p>
    <w:p w:rsidR="00220A99" w:rsidRPr="00750B48" w:rsidRDefault="00526A6F" w:rsidP="00220A99">
      <w:pPr>
        <w:jc w:val="both"/>
        <w:rPr>
          <w:rFonts w:ascii="Times New Roman" w:eastAsiaTheme="minorEastAsia" w:hAnsi="Times New Roman" w:cs="Times New Roman"/>
          <w:lang w:bidi="ml-IN"/>
        </w:rPr>
      </w:pPr>
      <w:r>
        <w:rPr>
          <w:rFonts w:ascii="Times New Roman" w:eastAsiaTheme="minorEastAsia" w:hAnsi="Times New Roman" w:cs="Times New Roman"/>
          <w:noProof/>
          <w:position w:val="-10"/>
          <w:lang w:eastAsia="en-IN" w:bidi="ml-IN"/>
        </w:rPr>
        <w:drawing>
          <wp:inline distT="0" distB="0" distL="0" distR="0">
            <wp:extent cx="1150620" cy="205740"/>
            <wp:effectExtent l="0" t="0" r="0" b="3810"/>
            <wp:docPr id="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0620" cy="205740"/>
                    </a:xfrm>
                    <a:prstGeom prst="rect">
                      <a:avLst/>
                    </a:prstGeom>
                    <a:noFill/>
                    <a:ln>
                      <a:noFill/>
                    </a:ln>
                  </pic:spPr>
                </pic:pic>
              </a:graphicData>
            </a:graphic>
          </wp:inline>
        </w:drawing>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t>(18)</w:t>
      </w:r>
    </w:p>
    <w:p w:rsidR="00220A99" w:rsidRPr="00750B48" w:rsidRDefault="00526A6F" w:rsidP="00220A99">
      <w:pPr>
        <w:jc w:val="both"/>
        <w:rPr>
          <w:rFonts w:ascii="Times New Roman" w:eastAsiaTheme="minorEastAsia" w:hAnsi="Times New Roman" w:cs="Times New Roman"/>
          <w:lang w:bidi="ml-IN"/>
        </w:rPr>
      </w:pPr>
      <w:r>
        <w:rPr>
          <w:rFonts w:ascii="Times New Roman" w:eastAsiaTheme="minorEastAsia" w:hAnsi="Times New Roman" w:cs="Times New Roman"/>
          <w:noProof/>
          <w:position w:val="-28"/>
          <w:lang w:eastAsia="en-IN" w:bidi="ml-IN"/>
        </w:rPr>
        <w:drawing>
          <wp:inline distT="0" distB="0" distL="0" distR="0">
            <wp:extent cx="1120140" cy="421005"/>
            <wp:effectExtent l="0" t="0" r="3810" b="0"/>
            <wp:docPr id="8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0140" cy="421005"/>
                    </a:xfrm>
                    <a:prstGeom prst="rect">
                      <a:avLst/>
                    </a:prstGeom>
                    <a:noFill/>
                    <a:ln>
                      <a:noFill/>
                    </a:ln>
                  </pic:spPr>
                </pic:pic>
              </a:graphicData>
            </a:graphic>
          </wp:inline>
        </w:drawing>
      </w:r>
    </w:p>
    <w:p w:rsidR="00220A99" w:rsidRPr="00311AB4" w:rsidRDefault="00EF5174" w:rsidP="00220A99">
      <w:pPr>
        <w:pStyle w:val="NoSpacing"/>
        <w:rPr>
          <w:rFonts w:ascii="Times New Roman" w:hAnsi="Times New Roman" w:cs="Times New Roman"/>
          <w:lang w:bidi="ml-IN"/>
        </w:rPr>
      </w:pPr>
      <w:r w:rsidRPr="00750B48">
        <w:rPr>
          <w:rFonts w:ascii="Times New Roman" w:eastAsiaTheme="minorEastAsia" w:hAnsi="Times New Roman" w:cs="Times New Roman"/>
          <w:lang w:bidi="ml-IN"/>
        </w:rPr>
        <w:t xml:space="preserve">The values of </w:t>
      </w:r>
      <m:oMath>
        <m:r>
          <w:rPr>
            <w:rFonts w:ascii="Cambria Math" w:hAnsi="Cambria Math" w:cs="Times New Roman"/>
            <w:lang w:bidi="ml-IN"/>
          </w:rPr>
          <m:t>βL</m:t>
        </m:r>
      </m:oMath>
      <w:r w:rsidRPr="00750B48">
        <w:rPr>
          <w:rFonts w:ascii="Times New Roman" w:eastAsiaTheme="minorEastAsia" w:hAnsi="Times New Roman" w:cs="Times New Roman"/>
          <w:lang w:bidi="ml-IN"/>
        </w:rPr>
        <w:t xml:space="preserve"> are 4.73,7.853,10.995,14.137 ,17.27 ….</w:t>
      </w: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t>And there exists a relation between A,B,C&amp;</w:t>
      </w:r>
      <w:commentRangeStart w:id="1"/>
      <w:r w:rsidRPr="00750B48">
        <w:rPr>
          <w:rFonts w:ascii="Times New Roman" w:eastAsiaTheme="minorEastAsia" w:hAnsi="Times New Roman" w:cs="Times New Roman"/>
          <w:lang w:bidi="ml-IN"/>
        </w:rPr>
        <w:t>D</w:t>
      </w:r>
      <w:commentRangeEnd w:id="1"/>
      <w:r w:rsidR="00B972D7">
        <w:rPr>
          <w:rStyle w:val="CommentReference"/>
        </w:rPr>
        <w:commentReference w:id="1"/>
      </w:r>
      <w:r w:rsidR="00352E2A">
        <w:rPr>
          <w:rFonts w:ascii="Times New Roman" w:eastAsiaTheme="minorEastAsia" w:hAnsi="Times New Roman" w:cs="Times New Roman"/>
          <w:lang w:bidi="ml-IN"/>
        </w:rPr>
        <w:t xml:space="preserve">where </w:t>
      </w:r>
      <w:r w:rsidR="00352E2A" w:rsidRPr="00750B48">
        <w:rPr>
          <w:rFonts w:ascii="Times New Roman" w:eastAsiaTheme="minorEastAsia" w:hAnsi="Times New Roman" w:cs="Times New Roman"/>
          <w:lang w:bidi="ml-IN"/>
        </w:rPr>
        <w:t>A,B,C &amp; D</w:t>
      </w:r>
      <w:r w:rsidR="00352E2A">
        <w:rPr>
          <w:rFonts w:ascii="Times New Roman" w:eastAsiaTheme="minorEastAsia" w:hAnsi="Times New Roman" w:cs="Times New Roman"/>
          <w:lang w:bidi="ml-IN"/>
        </w:rPr>
        <w:t xml:space="preserve"> are the coefficients of </w:t>
      </w:r>
      <w:r w:rsidR="00352E2A" w:rsidRPr="002D57BD">
        <w:rPr>
          <w:rFonts w:ascii="Times New Roman" w:eastAsiaTheme="minorEastAsia" w:hAnsi="Times New Roman" w:cs="Times New Roman"/>
          <w:position w:val="-10"/>
          <w:lang w:bidi="ml-IN"/>
        </w:rPr>
        <w:object w:dxaOrig="800" w:dyaOrig="320">
          <v:shape id="_x0000_i1030" type="#_x0000_t75" style="width:44.25pt;height:14.25pt" o:ole="">
            <v:imagedata r:id="rId50" o:title=""/>
          </v:shape>
          <o:OLEObject Type="Embed" ProgID="Equation.3" ShapeID="_x0000_i1030" DrawAspect="Content" ObjectID="_1583577071" r:id="rId51"/>
        </w:object>
      </w:r>
      <w:r w:rsidR="00352E2A">
        <w:rPr>
          <w:rFonts w:ascii="Times New Roman" w:eastAsiaTheme="minorEastAsia" w:hAnsi="Times New Roman" w:cs="Times New Roman"/>
          <w:lang w:bidi="ml-IN"/>
        </w:rPr>
        <w:t xml:space="preserve">, </w:t>
      </w:r>
      <w:r w:rsidR="00352E2A" w:rsidRPr="002D57BD">
        <w:rPr>
          <w:rFonts w:ascii="Times New Roman" w:eastAsiaTheme="minorEastAsia" w:hAnsi="Times New Roman" w:cs="Times New Roman"/>
          <w:position w:val="-10"/>
          <w:lang w:bidi="ml-IN"/>
        </w:rPr>
        <w:object w:dxaOrig="760" w:dyaOrig="320">
          <v:shape id="_x0000_i1031" type="#_x0000_t75" style="width:35.25pt;height:14.25pt" o:ole="">
            <v:imagedata r:id="rId52" o:title=""/>
          </v:shape>
          <o:OLEObject Type="Embed" ProgID="Equation.3" ShapeID="_x0000_i1031" DrawAspect="Content" ObjectID="_1583577072" r:id="rId53"/>
        </w:object>
      </w:r>
      <w:r w:rsidR="00352E2A">
        <w:rPr>
          <w:rFonts w:ascii="Times New Roman" w:eastAsiaTheme="minorEastAsia" w:hAnsi="Times New Roman" w:cs="Times New Roman"/>
          <w:lang w:bidi="ml-IN"/>
        </w:rPr>
        <w:t>,</w:t>
      </w:r>
      <w:r w:rsidR="00352E2A" w:rsidRPr="002D57BD">
        <w:rPr>
          <w:rFonts w:ascii="Times New Roman" w:eastAsiaTheme="minorEastAsia" w:hAnsi="Times New Roman" w:cs="Times New Roman"/>
          <w:position w:val="-10"/>
          <w:lang w:bidi="ml-IN"/>
        </w:rPr>
        <w:object w:dxaOrig="680" w:dyaOrig="320">
          <v:shape id="_x0000_i1032" type="#_x0000_t75" style="width:36.75pt;height:14.25pt" o:ole="">
            <v:imagedata r:id="rId54" o:title=""/>
          </v:shape>
          <o:OLEObject Type="Embed" ProgID="Equation.3" ShapeID="_x0000_i1032" DrawAspect="Content" ObjectID="_1583577073" r:id="rId55"/>
        </w:object>
      </w:r>
      <w:r w:rsidR="00352E2A">
        <w:rPr>
          <w:rFonts w:ascii="Times New Roman" w:eastAsiaTheme="minorEastAsia" w:hAnsi="Times New Roman" w:cs="Times New Roman"/>
          <w:lang w:bidi="ml-IN"/>
        </w:rPr>
        <w:t xml:space="preserve"> and</w:t>
      </w:r>
      <w:r w:rsidR="00352E2A" w:rsidRPr="002D57BD">
        <w:rPr>
          <w:rFonts w:ascii="Times New Roman" w:eastAsiaTheme="minorEastAsia" w:hAnsi="Times New Roman" w:cs="Times New Roman"/>
          <w:position w:val="-10"/>
          <w:lang w:bidi="ml-IN"/>
        </w:rPr>
        <w:object w:dxaOrig="639" w:dyaOrig="320">
          <v:shape id="_x0000_i1033" type="#_x0000_t75" style="width:27.75pt;height:14.25pt" o:ole="">
            <v:imagedata r:id="rId56" o:title=""/>
          </v:shape>
          <o:OLEObject Type="Embed" ProgID="Equation.3" ShapeID="_x0000_i1033" DrawAspect="Content" ObjectID="_1583577074" r:id="rId57"/>
        </w:object>
      </w:r>
      <w:r w:rsidR="00182049">
        <w:rPr>
          <w:rFonts w:ascii="Times New Roman" w:eastAsiaTheme="minorEastAsia" w:hAnsi="Times New Roman" w:cs="Times New Roman"/>
          <w:lang w:bidi="ml-IN"/>
        </w:rPr>
        <w:t>in eq.12</w:t>
      </w: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t xml:space="preserve">                                                            A:B:C: D=</w:t>
      </w:r>
      <w:r w:rsidR="00ED4217" w:rsidRPr="002D57BD">
        <w:rPr>
          <w:rFonts w:ascii="Times New Roman" w:eastAsiaTheme="minorEastAsia" w:hAnsi="Times New Roman" w:cs="Times New Roman"/>
          <w:position w:val="-12"/>
          <w:lang w:bidi="ml-IN"/>
        </w:rPr>
        <w:object w:dxaOrig="1440" w:dyaOrig="360">
          <v:shape id="_x0000_i1034" type="#_x0000_t75" style="width:1in;height:14.25pt" o:ole="">
            <v:imagedata r:id="rId58" o:title=""/>
          </v:shape>
          <o:OLEObject Type="Embed" ProgID="Equation.3" ShapeID="_x0000_i1034" DrawAspect="Content" ObjectID="_1583577075" r:id="rId59"/>
        </w:object>
      </w:r>
    </w:p>
    <w:p w:rsidR="00220A99" w:rsidRPr="00750B48" w:rsidRDefault="00EF5174" w:rsidP="00220A99">
      <w:pPr>
        <w:jc w:val="both"/>
        <w:rPr>
          <w:rFonts w:ascii="Times New Roman" w:eastAsiaTheme="minorEastAsia" w:hAnsi="Times New Roman" w:cs="Times New Roman"/>
          <w:lang w:bidi="ml-IN"/>
        </w:rPr>
      </w:pPr>
      <w:r w:rsidRPr="00750B48">
        <w:rPr>
          <w:rFonts w:ascii="Times New Roman" w:eastAsiaTheme="minorEastAsia" w:hAnsi="Times New Roman" w:cs="Times New Roman"/>
          <w:lang w:bidi="ml-IN"/>
        </w:rPr>
        <w:t xml:space="preserve">                   Where             </w:t>
      </w:r>
      <w:r w:rsidR="00ED4217" w:rsidRPr="002D57BD">
        <w:rPr>
          <w:rFonts w:ascii="Times New Roman" w:eastAsiaTheme="minorEastAsia" w:hAnsi="Times New Roman" w:cs="Times New Roman"/>
          <w:position w:val="-28"/>
          <w:lang w:bidi="ml-IN"/>
        </w:rPr>
        <w:object w:dxaOrig="2240" w:dyaOrig="660">
          <v:shape id="_x0000_i1035" type="#_x0000_t75" style="width:114.75pt;height:36.75pt" o:ole="">
            <v:imagedata r:id="rId60" o:title=""/>
          </v:shape>
          <o:OLEObject Type="Embed" ProgID="Equation.3" ShapeID="_x0000_i1035" DrawAspect="Content" ObjectID="_1583577076" r:id="rId61"/>
        </w:object>
      </w:r>
    </w:p>
    <w:p w:rsidR="00220A99" w:rsidRPr="00750B48" w:rsidRDefault="00526A6F" w:rsidP="00220A99">
      <w:pPr>
        <w:rPr>
          <w:rFonts w:ascii="Times New Roman" w:eastAsiaTheme="minorEastAsia" w:hAnsi="Times New Roman" w:cs="Times New Roman"/>
          <w:lang w:bidi="ml-IN"/>
        </w:rPr>
      </w:pPr>
      <w:r>
        <w:rPr>
          <w:rFonts w:ascii="Times New Roman" w:eastAsiaTheme="minorEastAsia" w:hAnsi="Times New Roman" w:cs="Times New Roman"/>
          <w:noProof/>
          <w:position w:val="-30"/>
          <w:lang w:eastAsia="en-IN" w:bidi="ml-IN"/>
        </w:rPr>
        <w:lastRenderedPageBreak/>
        <w:drawing>
          <wp:inline distT="0" distB="0" distL="0" distR="0">
            <wp:extent cx="883285" cy="4622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3285" cy="462280"/>
                    </a:xfrm>
                    <a:prstGeom prst="rect">
                      <a:avLst/>
                    </a:prstGeom>
                    <a:noFill/>
                    <a:ln>
                      <a:noFill/>
                    </a:ln>
                  </pic:spPr>
                </pic:pic>
              </a:graphicData>
            </a:graphic>
          </wp:inline>
        </w:drawing>
      </w:r>
    </w:p>
    <w:p w:rsidR="00220A99" w:rsidRPr="00750B48" w:rsidRDefault="00220A99" w:rsidP="00220A99">
      <w:pPr>
        <w:rPr>
          <w:rFonts w:ascii="Times New Roman" w:eastAsiaTheme="minorEastAsia" w:hAnsi="Times New Roman" w:cs="Times New Roman"/>
          <w:lang w:bidi="ml-IN"/>
        </w:rPr>
      </w:pPr>
    </w:p>
    <w:p w:rsidR="00220A99" w:rsidRPr="00750B48" w:rsidRDefault="00EF5174" w:rsidP="00220A99">
      <w:pPr>
        <w:rPr>
          <w:rFonts w:ascii="Times New Roman" w:eastAsiaTheme="minorEastAsia" w:hAnsi="Times New Roman" w:cs="Times New Roman"/>
          <w:lang w:bidi="ml-IN"/>
        </w:rPr>
      </w:pPr>
      <w:r>
        <w:rPr>
          <w:rFonts w:ascii="Times New Roman" w:eastAsiaTheme="minorEastAsia" w:hAnsi="Times New Roman" w:cs="Times New Roman"/>
          <w:lang w:bidi="ml-IN"/>
        </w:rPr>
        <w:t>For an n</w:t>
      </w:r>
      <w:r>
        <w:rPr>
          <w:rFonts w:ascii="Times New Roman" w:eastAsiaTheme="minorEastAsia" w:hAnsi="Times New Roman" w:cs="Times New Roman"/>
          <w:vertAlign w:val="superscript"/>
          <w:lang w:bidi="ml-IN"/>
        </w:rPr>
        <w:t>th</w:t>
      </w:r>
      <w:r w:rsidRPr="00750B48">
        <w:rPr>
          <w:rFonts w:ascii="Times New Roman" w:eastAsiaTheme="minorEastAsia" w:hAnsi="Times New Roman" w:cs="Times New Roman"/>
          <w:lang w:bidi="ml-IN"/>
        </w:rPr>
        <w:t xml:space="preserve"> mode </w:t>
      </w:r>
    </w:p>
    <w:p w:rsidR="00220A99" w:rsidRPr="00750B48" w:rsidRDefault="005B5BB6" w:rsidP="00220A99">
      <w:pPr>
        <w:rPr>
          <w:rFonts w:ascii="Times New Roman" w:eastAsiaTheme="minorEastAsia" w:hAnsi="Times New Roman" w:cs="Times New Roman"/>
          <w:lang w:bidi="ml-IN"/>
        </w:rPr>
      </w:pPr>
      <m:oMath>
        <m:sSub>
          <m:sSubPr>
            <m:ctrlPr>
              <w:rPr>
                <w:rFonts w:ascii="Cambria Math" w:hAnsi="Cambria Math" w:cs="Times New Roman"/>
                <w:i/>
                <w:lang w:bidi="ml-IN"/>
              </w:rPr>
            </m:ctrlPr>
          </m:sSubPr>
          <m:e>
            <m:r>
              <w:rPr>
                <w:rFonts w:ascii="Cambria Math" w:hAnsi="Cambria Math" w:cs="Times New Roman"/>
                <w:lang w:bidi="ml-IN"/>
              </w:rPr>
              <m:t>ϕ</m:t>
            </m:r>
          </m:e>
          <m:sub>
            <m:r>
              <w:rPr>
                <w:rFonts w:ascii="Cambria Math" w:hAnsi="Cambria Math" w:cs="Times New Roman"/>
                <w:lang w:bidi="ml-IN"/>
              </w:rPr>
              <m:t>n</m:t>
            </m:r>
          </m:sub>
        </m:sSub>
        <m:r>
          <w:rPr>
            <w:rFonts w:ascii="Cambria Math" w:hAnsi="Cambria Math" w:cs="Times New Roman"/>
            <w:lang w:bidi="ml-IN"/>
          </w:rPr>
          <m:t>=A</m:t>
        </m:r>
        <m:func>
          <m:funcPr>
            <m:ctrlPr>
              <w:rPr>
                <w:rFonts w:ascii="Cambria Math" w:hAnsi="Cambria Math" w:cs="Times New Roman"/>
                <w:i/>
                <w:lang w:bidi="ml-IN"/>
              </w:rPr>
            </m:ctrlPr>
          </m:funcPr>
          <m:fName>
            <m:r>
              <m:rPr>
                <m:sty m:val="p"/>
              </m:rPr>
              <w:rPr>
                <w:rFonts w:ascii="Cambria Math" w:hAnsi="Cambria Math" w:cs="Times New Roman"/>
              </w:rPr>
              <m:t>cosh</m:t>
            </m:r>
          </m:fName>
          <m:e>
            <m:sSub>
              <m:sSubPr>
                <m:ctrlPr>
                  <w:rPr>
                    <w:rFonts w:ascii="Cambria Math" w:hAnsi="Cambria Math" w:cs="Times New Roman"/>
                    <w:i/>
                    <w:lang w:bidi="ml-IN"/>
                  </w:rPr>
                </m:ctrlPr>
              </m:sSubPr>
              <m:e>
                <m:r>
                  <w:rPr>
                    <w:rFonts w:ascii="Cambria Math" w:hAnsi="Cambria Math" w:cs="Times New Roman"/>
                    <w:lang w:bidi="ml-IN"/>
                  </w:rPr>
                  <m:t>β</m:t>
                </m:r>
              </m:e>
              <m:sub>
                <m:r>
                  <w:rPr>
                    <w:rFonts w:ascii="Cambria Math" w:hAnsi="Cambria Math" w:cs="Times New Roman"/>
                    <w:lang w:bidi="ml-IN"/>
                  </w:rPr>
                  <m:t>n</m:t>
                </m:r>
              </m:sub>
            </m:sSub>
            <m:r>
              <w:rPr>
                <w:rFonts w:ascii="Cambria Math" w:hAnsi="Cambria Math" w:cs="Times New Roman"/>
                <w:lang w:bidi="ml-IN"/>
              </w:rPr>
              <m:t>x+B</m:t>
            </m:r>
            <m:func>
              <m:funcPr>
                <m:ctrlPr>
                  <w:rPr>
                    <w:rFonts w:ascii="Cambria Math" w:hAnsi="Cambria Math" w:cs="Times New Roman"/>
                    <w:i/>
                    <w:lang w:bidi="ml-IN"/>
                  </w:rPr>
                </m:ctrlPr>
              </m:funcPr>
              <m:fName>
                <m:r>
                  <m:rPr>
                    <m:sty m:val="p"/>
                  </m:rPr>
                  <w:rPr>
                    <w:rFonts w:ascii="Cambria Math" w:hAnsi="Cambria Math" w:cs="Times New Roman"/>
                  </w:rPr>
                  <m:t>sinh</m:t>
                </m:r>
              </m:fName>
              <m:e>
                <m:sSub>
                  <m:sSubPr>
                    <m:ctrlPr>
                      <w:rPr>
                        <w:rFonts w:ascii="Cambria Math" w:hAnsi="Cambria Math" w:cs="Times New Roman"/>
                        <w:i/>
                        <w:lang w:bidi="ml-IN"/>
                      </w:rPr>
                    </m:ctrlPr>
                  </m:sSubPr>
                  <m:e>
                    <m:r>
                      <w:rPr>
                        <w:rFonts w:ascii="Cambria Math" w:hAnsi="Cambria Math" w:cs="Times New Roman"/>
                        <w:lang w:bidi="ml-IN"/>
                      </w:rPr>
                      <m:t>β</m:t>
                    </m:r>
                  </m:e>
                  <m:sub>
                    <m:r>
                      <w:rPr>
                        <w:rFonts w:ascii="Cambria Math" w:hAnsi="Cambria Math" w:cs="Times New Roman"/>
                        <w:lang w:bidi="ml-IN"/>
                      </w:rPr>
                      <m:t>n</m:t>
                    </m:r>
                  </m:sub>
                </m:sSub>
                <m:r>
                  <w:rPr>
                    <w:rFonts w:ascii="Cambria Math" w:hAnsi="Cambria Math" w:cs="Times New Roman"/>
                    <w:lang w:bidi="ml-IN"/>
                  </w:rPr>
                  <m:t>x+C</m:t>
                </m:r>
                <m:func>
                  <m:funcPr>
                    <m:ctrlPr>
                      <w:rPr>
                        <w:rFonts w:ascii="Cambria Math" w:hAnsi="Cambria Math" w:cs="Times New Roman"/>
                        <w:i/>
                        <w:lang w:bidi="ml-IN"/>
                      </w:rPr>
                    </m:ctrlPr>
                  </m:funcPr>
                  <m:fName>
                    <m:r>
                      <m:rPr>
                        <m:sty m:val="p"/>
                      </m:rPr>
                      <w:rPr>
                        <w:rFonts w:ascii="Cambria Math" w:hAnsi="Cambria Math" w:cs="Times New Roman"/>
                      </w:rPr>
                      <m:t>cos</m:t>
                    </m:r>
                  </m:fName>
                  <m:e>
                    <m:sSub>
                      <m:sSubPr>
                        <m:ctrlPr>
                          <w:rPr>
                            <w:rFonts w:ascii="Cambria Math" w:hAnsi="Cambria Math" w:cs="Times New Roman"/>
                            <w:i/>
                            <w:lang w:bidi="ml-IN"/>
                          </w:rPr>
                        </m:ctrlPr>
                      </m:sSubPr>
                      <m:e>
                        <m:r>
                          <w:rPr>
                            <w:rFonts w:ascii="Cambria Math" w:hAnsi="Cambria Math" w:cs="Times New Roman"/>
                            <w:lang w:bidi="ml-IN"/>
                          </w:rPr>
                          <m:t>β</m:t>
                        </m:r>
                      </m:e>
                      <m:sub>
                        <m:r>
                          <w:rPr>
                            <w:rFonts w:ascii="Cambria Math" w:hAnsi="Cambria Math" w:cs="Times New Roman"/>
                            <w:lang w:bidi="ml-IN"/>
                          </w:rPr>
                          <m:t>n</m:t>
                        </m:r>
                      </m:sub>
                    </m:sSub>
                    <m:r>
                      <w:rPr>
                        <w:rFonts w:ascii="Cambria Math" w:hAnsi="Cambria Math" w:cs="Times New Roman"/>
                        <w:lang w:bidi="ml-IN"/>
                      </w:rPr>
                      <m:t>x</m:t>
                    </m:r>
                  </m:e>
                </m:func>
                <m:r>
                  <w:rPr>
                    <w:rFonts w:ascii="Cambria Math" w:hAnsi="Cambria Math" w:cs="Times New Roman"/>
                    <w:lang w:bidi="ml-IN"/>
                  </w:rPr>
                  <m:t>+D</m:t>
                </m:r>
              </m:e>
            </m:func>
            <m:func>
              <m:funcPr>
                <m:ctrlPr>
                  <w:rPr>
                    <w:rFonts w:ascii="Cambria Math" w:hAnsi="Cambria Math" w:cs="Times New Roman"/>
                    <w:i/>
                    <w:lang w:bidi="ml-IN"/>
                  </w:rPr>
                </m:ctrlPr>
              </m:funcPr>
              <m:fName>
                <m:r>
                  <m:rPr>
                    <m:sty m:val="p"/>
                  </m:rPr>
                  <w:rPr>
                    <w:rFonts w:ascii="Cambria Math" w:hAnsi="Cambria Math" w:cs="Times New Roman"/>
                  </w:rPr>
                  <m:t>sin</m:t>
                </m:r>
              </m:fName>
              <m:e>
                <m:sSub>
                  <m:sSubPr>
                    <m:ctrlPr>
                      <w:rPr>
                        <w:rFonts w:ascii="Cambria Math" w:hAnsi="Cambria Math" w:cs="Times New Roman"/>
                        <w:i/>
                        <w:lang w:bidi="ml-IN"/>
                      </w:rPr>
                    </m:ctrlPr>
                  </m:sSubPr>
                  <m:e>
                    <m:r>
                      <w:rPr>
                        <w:rFonts w:ascii="Cambria Math" w:hAnsi="Cambria Math" w:cs="Times New Roman"/>
                        <w:lang w:bidi="ml-IN"/>
                      </w:rPr>
                      <m:t>β</m:t>
                    </m:r>
                  </m:e>
                  <m:sub>
                    <m:r>
                      <w:rPr>
                        <w:rFonts w:ascii="Cambria Math" w:hAnsi="Cambria Math" w:cs="Times New Roman"/>
                        <w:lang w:bidi="ml-IN"/>
                      </w:rPr>
                      <m:t>n</m:t>
                    </m:r>
                  </m:sub>
                </m:sSub>
                <m:r>
                  <w:rPr>
                    <w:rFonts w:ascii="Cambria Math" w:hAnsi="Cambria Math" w:cs="Times New Roman"/>
                    <w:lang w:bidi="ml-IN"/>
                  </w:rPr>
                  <m:t>x</m:t>
                </m:r>
              </m:e>
            </m:func>
          </m:e>
        </m:func>
      </m:oMath>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r>
      <w:r w:rsidR="00EF5174">
        <w:rPr>
          <w:rFonts w:ascii="Times New Roman" w:eastAsiaTheme="minorEastAsia" w:hAnsi="Times New Roman" w:cs="Times New Roman"/>
          <w:lang w:bidi="ml-IN"/>
        </w:rPr>
        <w:tab/>
        <w:t>(19)</w:t>
      </w:r>
    </w:p>
    <w:p w:rsidR="00220A99" w:rsidRPr="00750B48" w:rsidRDefault="00220A99" w:rsidP="00220A99">
      <w:pPr>
        <w:rPr>
          <w:rFonts w:ascii="Times New Roman" w:eastAsiaTheme="minorEastAsia" w:hAnsi="Times New Roman" w:cs="Times New Roman"/>
          <w:b/>
          <w:bCs/>
          <w:lang w:bidi="ml-IN"/>
        </w:rPr>
      </w:pPr>
    </w:p>
    <w:p w:rsidR="00220A99" w:rsidRDefault="00220A99" w:rsidP="00220A99">
      <w:pPr>
        <w:rPr>
          <w:rFonts w:ascii="Times New Roman" w:eastAsiaTheme="minorEastAsia" w:hAnsi="Times New Roman" w:cs="Times New Roman"/>
          <w:b/>
          <w:bCs/>
          <w:lang w:bidi="ml-IN"/>
        </w:rPr>
      </w:pPr>
    </w:p>
    <w:p w:rsidR="00220A99" w:rsidRDefault="00220A99" w:rsidP="00220A99">
      <w:pPr>
        <w:rPr>
          <w:rFonts w:ascii="Times New Roman" w:eastAsiaTheme="minorEastAsia" w:hAnsi="Times New Roman" w:cs="Times New Roman"/>
          <w:b/>
          <w:bCs/>
          <w:lang w:bidi="ml-IN"/>
        </w:rPr>
      </w:pPr>
    </w:p>
    <w:p w:rsidR="00220A99" w:rsidRDefault="00220A99" w:rsidP="00220A99">
      <w:pPr>
        <w:rPr>
          <w:rFonts w:ascii="Times New Roman" w:eastAsiaTheme="minorEastAsia" w:hAnsi="Times New Roman" w:cs="Times New Roman"/>
          <w:b/>
          <w:bCs/>
          <w:lang w:bidi="ml-IN"/>
        </w:rPr>
      </w:pPr>
    </w:p>
    <w:p w:rsidR="00220A99" w:rsidRDefault="00220A99" w:rsidP="00220A99">
      <w:pPr>
        <w:rPr>
          <w:rFonts w:ascii="Times New Roman" w:eastAsiaTheme="minorEastAsia" w:hAnsi="Times New Roman" w:cs="Times New Roman"/>
          <w:b/>
          <w:bCs/>
          <w:lang w:bidi="ml-IN"/>
        </w:rPr>
      </w:pPr>
    </w:p>
    <w:p w:rsidR="00220A99" w:rsidRPr="00750B48" w:rsidRDefault="00EF5174" w:rsidP="00220A99">
      <w:pPr>
        <w:rPr>
          <w:rFonts w:ascii="Times New Roman" w:eastAsiaTheme="minorEastAsia" w:hAnsi="Times New Roman" w:cs="Times New Roman"/>
          <w:b/>
          <w:bCs/>
          <w:lang w:bidi="ml-IN"/>
        </w:rPr>
      </w:pPr>
      <w:r w:rsidRPr="00750B48">
        <w:rPr>
          <w:rFonts w:ascii="Times New Roman" w:eastAsiaTheme="minorEastAsia" w:hAnsi="Times New Roman" w:cs="Times New Roman"/>
          <w:b/>
          <w:bCs/>
          <w:lang w:bidi="ml-IN"/>
        </w:rPr>
        <w:t xml:space="preserve">PARAMETER VALUES OF THE BEAM </w:t>
      </w:r>
    </w:p>
    <w:p w:rsidR="00220A99" w:rsidRPr="00750B48" w:rsidRDefault="00BF2291" w:rsidP="00220A99">
      <w:pPr>
        <w:rPr>
          <w:rFonts w:ascii="Times New Roman" w:eastAsiaTheme="minorEastAsia" w:hAnsi="Times New Roman" w:cs="Times New Roman"/>
          <w:b/>
          <w:bCs/>
          <w:lang w:bidi="ml-IN"/>
        </w:rPr>
      </w:pPr>
      <w:r>
        <w:rPr>
          <w:noProof/>
          <w:lang w:eastAsia="en-IN" w:bidi="ml-IN"/>
        </w:rPr>
        <w:drawing>
          <wp:inline distT="0" distB="0" distL="0" distR="0">
            <wp:extent cx="6172646" cy="3648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211957" cy="3671947"/>
                    </a:xfrm>
                    <a:prstGeom prst="rect">
                      <a:avLst/>
                    </a:prstGeom>
                  </pic:spPr>
                </pic:pic>
              </a:graphicData>
            </a:graphic>
          </wp:inline>
        </w:drawing>
      </w:r>
      <w:r w:rsidR="00B972D7">
        <w:rPr>
          <w:rStyle w:val="CommentReference"/>
        </w:rPr>
        <w:commentReference w:id="2"/>
      </w:r>
    </w:p>
    <w:p w:rsidR="00220A99" w:rsidRDefault="00EF5174" w:rsidP="00220A99">
      <w:pPr>
        <w:rPr>
          <w:noProof/>
          <w:lang w:eastAsia="en-IN" w:bidi="ml-IN"/>
        </w:rPr>
      </w:pPr>
      <w:r w:rsidRPr="00750B48">
        <w:rPr>
          <w:rFonts w:ascii="Times New Roman" w:eastAsiaTheme="minorEastAsia" w:hAnsi="Times New Roman" w:cs="Times New Roman"/>
          <w:lang w:bidi="ml-IN"/>
        </w:rPr>
        <w:t xml:space="preserve"> Fig</w:t>
      </w:r>
      <w:r w:rsidR="00807159">
        <w:rPr>
          <w:rFonts w:ascii="Times New Roman" w:eastAsiaTheme="minorEastAsia" w:hAnsi="Times New Roman" w:cs="Times New Roman"/>
          <w:lang w:bidi="ml-IN"/>
        </w:rPr>
        <w:t>5</w:t>
      </w:r>
      <w:r>
        <w:rPr>
          <w:rFonts w:ascii="Times New Roman" w:eastAsiaTheme="minorEastAsia" w:hAnsi="Times New Roman" w:cs="Times New Roman"/>
          <w:lang w:bidi="ml-IN"/>
        </w:rPr>
        <w:t>.A beam with a uniform rectangular cross section</w:t>
      </w:r>
    </w:p>
    <w:p w:rsidR="00C14300" w:rsidRPr="00750B48" w:rsidRDefault="00C14300" w:rsidP="00220A99">
      <w:pPr>
        <w:rPr>
          <w:rFonts w:ascii="Times New Roman" w:eastAsiaTheme="minorEastAsia" w:hAnsi="Times New Roman" w:cs="Times New Roman"/>
          <w:lang w:bidi="ml-IN"/>
        </w:rPr>
      </w:pPr>
    </w:p>
    <w:tbl>
      <w:tblPr>
        <w:tblStyle w:val="TableGrid"/>
        <w:tblpPr w:leftFromText="180" w:rightFromText="180" w:vertAnchor="text" w:horzAnchor="margin" w:tblpXSpec="center" w:tblpY="145"/>
        <w:tblW w:w="4609" w:type="dxa"/>
        <w:tblLook w:val="04A0"/>
      </w:tblPr>
      <w:tblGrid>
        <w:gridCol w:w="2459"/>
        <w:gridCol w:w="2150"/>
      </w:tblGrid>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PARAMETERS</w:t>
            </w:r>
          </w:p>
        </w:tc>
        <w:tc>
          <w:tcPr>
            <w:tcW w:w="2150"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VALUES</w:t>
            </w:r>
          </w:p>
        </w:tc>
      </w:tr>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Length(L)</w:t>
            </w:r>
          </w:p>
        </w:tc>
        <w:tc>
          <w:tcPr>
            <w:tcW w:w="2150"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.3m</w:t>
            </w:r>
          </w:p>
        </w:tc>
      </w:tr>
      <w:tr w:rsidR="00C14300" w:rsidTr="00220A99">
        <w:tc>
          <w:tcPr>
            <w:tcW w:w="2459" w:type="dxa"/>
          </w:tcPr>
          <w:p w:rsidR="00C14300" w:rsidRPr="00750B48" w:rsidRDefault="00C14300" w:rsidP="00220A99">
            <w:pPr>
              <w:rPr>
                <w:rFonts w:ascii="Times New Roman" w:eastAsiaTheme="minorEastAsia" w:hAnsi="Times New Roman" w:cs="Times New Roman"/>
                <w:lang w:bidi="ml-IN"/>
              </w:rPr>
            </w:pPr>
            <w:r>
              <w:rPr>
                <w:rFonts w:ascii="Times New Roman" w:eastAsiaTheme="minorEastAsia" w:hAnsi="Times New Roman" w:cs="Times New Roman"/>
                <w:lang w:bidi="ml-IN"/>
              </w:rPr>
              <w:t>Breadth(B)</w:t>
            </w:r>
          </w:p>
        </w:tc>
        <w:tc>
          <w:tcPr>
            <w:tcW w:w="2150" w:type="dxa"/>
          </w:tcPr>
          <w:p w:rsidR="00C14300" w:rsidRPr="00750B48" w:rsidRDefault="00C14300" w:rsidP="00220A99">
            <w:pPr>
              <w:rPr>
                <w:rFonts w:ascii="Times New Roman" w:eastAsiaTheme="minorEastAsia" w:hAnsi="Times New Roman" w:cs="Times New Roman"/>
                <w:lang w:bidi="ml-IN"/>
              </w:rPr>
            </w:pPr>
            <w:r>
              <w:rPr>
                <w:rFonts w:ascii="Times New Roman" w:eastAsiaTheme="minorEastAsia" w:hAnsi="Times New Roman" w:cs="Times New Roman"/>
                <w:lang w:bidi="ml-IN"/>
              </w:rPr>
              <w:t>.04m</w:t>
            </w:r>
          </w:p>
        </w:tc>
      </w:tr>
      <w:tr w:rsidR="00C14300" w:rsidTr="00220A99">
        <w:tc>
          <w:tcPr>
            <w:tcW w:w="2459" w:type="dxa"/>
          </w:tcPr>
          <w:p w:rsidR="00C14300" w:rsidRDefault="00C14300" w:rsidP="00220A99">
            <w:pPr>
              <w:rPr>
                <w:rFonts w:ascii="Times New Roman" w:eastAsiaTheme="minorEastAsia" w:hAnsi="Times New Roman" w:cs="Times New Roman"/>
                <w:lang w:bidi="ml-IN"/>
              </w:rPr>
            </w:pPr>
            <w:r>
              <w:rPr>
                <w:rFonts w:ascii="Times New Roman" w:eastAsiaTheme="minorEastAsia" w:hAnsi="Times New Roman" w:cs="Times New Roman"/>
                <w:lang w:bidi="ml-IN"/>
              </w:rPr>
              <w:t>Height(H)</w:t>
            </w:r>
          </w:p>
        </w:tc>
        <w:tc>
          <w:tcPr>
            <w:tcW w:w="2150" w:type="dxa"/>
          </w:tcPr>
          <w:p w:rsidR="00C14300" w:rsidRDefault="00C14300" w:rsidP="00220A99">
            <w:pPr>
              <w:rPr>
                <w:rFonts w:ascii="Times New Roman" w:eastAsiaTheme="minorEastAsia" w:hAnsi="Times New Roman" w:cs="Times New Roman"/>
                <w:lang w:bidi="ml-IN"/>
              </w:rPr>
            </w:pPr>
            <w:r>
              <w:rPr>
                <w:rFonts w:ascii="Times New Roman" w:eastAsiaTheme="minorEastAsia" w:hAnsi="Times New Roman" w:cs="Times New Roman"/>
                <w:lang w:bidi="ml-IN"/>
              </w:rPr>
              <w:t>.02m</w:t>
            </w:r>
          </w:p>
        </w:tc>
      </w:tr>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Area(A)</w:t>
            </w:r>
          </w:p>
        </w:tc>
        <w:tc>
          <w:tcPr>
            <w:tcW w:w="2150" w:type="dxa"/>
          </w:tcPr>
          <w:p w:rsidR="00220A99" w:rsidRPr="00750B48" w:rsidRDefault="00EF5174" w:rsidP="00220A99">
            <w:pPr>
              <w:rPr>
                <w:rFonts w:ascii="Times New Roman" w:eastAsiaTheme="minorEastAsia" w:hAnsi="Times New Roman" w:cs="Times New Roman"/>
                <w:vertAlign w:val="superscript"/>
                <w:lang w:bidi="ml-IN"/>
              </w:rPr>
            </w:pPr>
            <w:r w:rsidRPr="00750B48">
              <w:rPr>
                <w:rFonts w:ascii="Times New Roman" w:eastAsiaTheme="minorEastAsia" w:hAnsi="Times New Roman" w:cs="Times New Roman"/>
                <w:lang w:bidi="ml-IN"/>
              </w:rPr>
              <w:t>.0008m</w:t>
            </w:r>
            <w:r w:rsidRPr="00750B48">
              <w:rPr>
                <w:rFonts w:ascii="Times New Roman" w:eastAsiaTheme="minorEastAsia" w:hAnsi="Times New Roman" w:cs="Times New Roman"/>
                <w:vertAlign w:val="superscript"/>
                <w:lang w:bidi="ml-IN"/>
              </w:rPr>
              <w:t>2</w:t>
            </w:r>
          </w:p>
        </w:tc>
      </w:tr>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Second moment of Area(I)</w:t>
            </w:r>
          </w:p>
        </w:tc>
        <w:tc>
          <w:tcPr>
            <w:tcW w:w="2150" w:type="dxa"/>
          </w:tcPr>
          <w:p w:rsidR="00220A99" w:rsidRPr="00750B48" w:rsidRDefault="00EF5174" w:rsidP="00220A99">
            <w:pPr>
              <w:rPr>
                <w:rFonts w:ascii="Times New Roman" w:eastAsiaTheme="minorEastAsia" w:hAnsi="Times New Roman" w:cs="Times New Roman"/>
                <w:vertAlign w:val="superscript"/>
                <w:lang w:bidi="ml-IN"/>
              </w:rPr>
            </w:pPr>
            <w:r w:rsidRPr="00750B48">
              <w:rPr>
                <w:rFonts w:ascii="Times New Roman" w:eastAsiaTheme="minorEastAsia" w:hAnsi="Times New Roman" w:cs="Times New Roman"/>
                <w:lang w:bidi="ml-IN"/>
              </w:rPr>
              <w:t>.267e(-7)m</w:t>
            </w:r>
            <w:r w:rsidRPr="00750B48">
              <w:rPr>
                <w:rFonts w:ascii="Times New Roman" w:eastAsiaTheme="minorEastAsia" w:hAnsi="Times New Roman" w:cs="Times New Roman"/>
                <w:vertAlign w:val="superscript"/>
                <w:lang w:bidi="ml-IN"/>
              </w:rPr>
              <w:t>4</w:t>
            </w:r>
          </w:p>
        </w:tc>
      </w:tr>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Youngs Modulus(Y)</w:t>
            </w:r>
          </w:p>
        </w:tc>
        <w:tc>
          <w:tcPr>
            <w:tcW w:w="2150" w:type="dxa"/>
          </w:tcPr>
          <w:p w:rsidR="00220A99" w:rsidRPr="00750B48" w:rsidRDefault="00EF5174" w:rsidP="00220A99">
            <w:pPr>
              <w:rPr>
                <w:rFonts w:ascii="Times New Roman" w:eastAsiaTheme="minorEastAsia" w:hAnsi="Times New Roman" w:cs="Times New Roman"/>
                <w:vertAlign w:val="superscript"/>
                <w:lang w:bidi="ml-IN"/>
              </w:rPr>
            </w:pPr>
            <w:r w:rsidRPr="00750B48">
              <w:rPr>
                <w:rFonts w:ascii="Times New Roman" w:eastAsiaTheme="minorEastAsia" w:hAnsi="Times New Roman" w:cs="Times New Roman"/>
                <w:lang w:bidi="ml-IN"/>
              </w:rPr>
              <w:t>210e(9)Nm</w:t>
            </w:r>
            <w:r w:rsidRPr="00750B48">
              <w:rPr>
                <w:rFonts w:ascii="Times New Roman" w:eastAsiaTheme="minorEastAsia" w:hAnsi="Times New Roman" w:cs="Times New Roman"/>
                <w:vertAlign w:val="superscript"/>
                <w:lang w:bidi="ml-IN"/>
              </w:rPr>
              <w:t>-2</w:t>
            </w:r>
          </w:p>
        </w:tc>
      </w:tr>
      <w:tr w:rsidR="005949D0" w:rsidRPr="002972A5" w:rsidTr="00220A99">
        <w:tc>
          <w:tcPr>
            <w:tcW w:w="2459" w:type="dxa"/>
          </w:tcPr>
          <w:p w:rsidR="00220A99" w:rsidRPr="002972A5" w:rsidRDefault="006C4513" w:rsidP="00220A99">
            <w:pPr>
              <w:spacing w:after="160" w:line="259" w:lineRule="auto"/>
              <w:rPr>
                <w:rFonts w:ascii="Times New Roman" w:eastAsiaTheme="minorEastAsia" w:hAnsi="Times New Roman" w:cs="Times New Roman"/>
                <w:lang w:bidi="ml-IN"/>
              </w:rPr>
            </w:pPr>
            <w:r>
              <w:rPr>
                <w:rFonts w:ascii="Times New Roman" w:eastAsiaTheme="minorEastAsia" w:hAnsi="Times New Roman" w:cs="Times New Roman"/>
                <w:lang w:bidi="ml-IN"/>
              </w:rPr>
              <w:lastRenderedPageBreak/>
              <w:t>Density(</w:t>
            </w:r>
            <w:r w:rsidR="005530CB">
              <w:rPr>
                <w:rFonts w:ascii="Times New Roman" w:eastAsiaTheme="minorEastAsia" w:hAnsi="Times New Roman" w:cs="Times New Roman"/>
                <w:noProof/>
                <w:position w:val="-10"/>
                <w:lang w:eastAsia="en-IN" w:bidi="ml-IN"/>
              </w:rPr>
              <w:drawing>
                <wp:inline distT="0" distB="0" distL="0" distR="0">
                  <wp:extent cx="164465" cy="164465"/>
                  <wp:effectExtent l="0" t="0" r="698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Pr>
                <w:rFonts w:ascii="Times New Roman" w:eastAsiaTheme="minorEastAsia" w:hAnsi="Times New Roman" w:cs="Times New Roman"/>
                <w:lang w:bidi="ml-IN"/>
              </w:rPr>
              <w:t>)</w:t>
            </w:r>
          </w:p>
        </w:tc>
        <w:tc>
          <w:tcPr>
            <w:tcW w:w="2150" w:type="dxa"/>
          </w:tcPr>
          <w:p w:rsidR="00220A99" w:rsidRPr="002972A5" w:rsidRDefault="006C4513" w:rsidP="00220A99">
            <w:pPr>
              <w:spacing w:after="160" w:line="259" w:lineRule="auto"/>
              <w:rPr>
                <w:rFonts w:ascii="Times New Roman" w:eastAsiaTheme="minorEastAsia" w:hAnsi="Times New Roman" w:cs="Times New Roman"/>
                <w:vertAlign w:val="superscript"/>
                <w:lang w:bidi="ml-IN"/>
              </w:rPr>
            </w:pPr>
            <w:r>
              <w:rPr>
                <w:rFonts w:ascii="Times New Roman" w:eastAsiaTheme="minorEastAsia" w:hAnsi="Times New Roman" w:cs="Times New Roman"/>
                <w:lang w:bidi="ml-IN"/>
              </w:rPr>
              <w:t>8025Kgm</w:t>
            </w:r>
            <w:r>
              <w:rPr>
                <w:rFonts w:ascii="Times New Roman" w:eastAsiaTheme="minorEastAsia" w:hAnsi="Times New Roman" w:cs="Times New Roman"/>
                <w:vertAlign w:val="superscript"/>
                <w:lang w:bidi="ml-IN"/>
              </w:rPr>
              <w:t>-3</w:t>
            </w:r>
          </w:p>
        </w:tc>
      </w:tr>
    </w:tbl>
    <w:p w:rsidR="00220A99" w:rsidRPr="002972A5" w:rsidRDefault="00220A99" w:rsidP="00220A99">
      <w:pPr>
        <w:rPr>
          <w:rFonts w:ascii="Times New Roman" w:eastAsiaTheme="minorEastAsia" w:hAnsi="Times New Roman" w:cs="Times New Roman"/>
          <w:lang w:bidi="ml-IN"/>
        </w:rPr>
      </w:pPr>
    </w:p>
    <w:p w:rsidR="00220A99" w:rsidRPr="002972A5" w:rsidRDefault="00220A99" w:rsidP="00220A99">
      <w:pPr>
        <w:rPr>
          <w:rFonts w:ascii="Times New Roman" w:eastAsiaTheme="minorEastAsia" w:hAnsi="Times New Roman" w:cs="Times New Roman"/>
          <w:lang w:bidi="ml-IN"/>
        </w:rPr>
      </w:pPr>
    </w:p>
    <w:p w:rsidR="00220A99" w:rsidRPr="002972A5" w:rsidRDefault="00220A99" w:rsidP="00220A99">
      <w:pPr>
        <w:rPr>
          <w:rFonts w:ascii="Times New Roman" w:eastAsiaTheme="minorEastAsia" w:hAnsi="Times New Roman" w:cs="Times New Roman"/>
          <w:lang w:bidi="ml-IN"/>
        </w:rPr>
      </w:pPr>
    </w:p>
    <w:p w:rsidR="00220A99" w:rsidRPr="002972A5" w:rsidRDefault="00220A99" w:rsidP="00220A99">
      <w:pPr>
        <w:rPr>
          <w:rFonts w:ascii="Times New Roman" w:eastAsiaTheme="minorEastAsia" w:hAnsi="Times New Roman" w:cs="Times New Roman"/>
          <w:lang w:bidi="ml-IN"/>
        </w:rPr>
      </w:pPr>
    </w:p>
    <w:p w:rsidR="00220A99" w:rsidRDefault="00220A99" w:rsidP="00220A99">
      <w:pPr>
        <w:rPr>
          <w:rFonts w:ascii="Times New Roman" w:eastAsiaTheme="minorEastAsia" w:hAnsi="Times New Roman" w:cs="Times New Roman"/>
          <w:b/>
          <w:bCs/>
          <w:lang w:bidi="ml-IN"/>
        </w:rPr>
      </w:pPr>
    </w:p>
    <w:p w:rsidR="00807159" w:rsidRDefault="00EF5174" w:rsidP="00220A99">
      <w:pPr>
        <w:rPr>
          <w:rFonts w:ascii="Times New Roman" w:eastAsiaTheme="minorEastAsia" w:hAnsi="Times New Roman" w:cs="Times New Roman"/>
          <w:b/>
          <w:bCs/>
          <w:lang w:bidi="ml-IN"/>
        </w:rPr>
      </w:pPr>
      <w:r>
        <w:rPr>
          <w:rFonts w:ascii="Times New Roman" w:eastAsiaTheme="minorEastAsia" w:hAnsi="Times New Roman" w:cs="Times New Roman"/>
          <w:b/>
          <w:bCs/>
          <w:lang w:bidi="ml-IN"/>
        </w:rPr>
        <w:tab/>
      </w:r>
      <w:r>
        <w:rPr>
          <w:rFonts w:ascii="Times New Roman" w:eastAsiaTheme="minorEastAsia" w:hAnsi="Times New Roman" w:cs="Times New Roman"/>
          <w:b/>
          <w:bCs/>
          <w:lang w:bidi="ml-IN"/>
        </w:rPr>
        <w:tab/>
      </w:r>
      <w:r>
        <w:rPr>
          <w:rFonts w:ascii="Times New Roman" w:eastAsiaTheme="minorEastAsia" w:hAnsi="Times New Roman" w:cs="Times New Roman"/>
          <w:b/>
          <w:bCs/>
          <w:lang w:bidi="ml-IN"/>
        </w:rPr>
        <w:tab/>
      </w:r>
      <w:r>
        <w:rPr>
          <w:rFonts w:ascii="Times New Roman" w:eastAsiaTheme="minorEastAsia" w:hAnsi="Times New Roman" w:cs="Times New Roman"/>
          <w:b/>
          <w:bCs/>
          <w:lang w:bidi="ml-IN"/>
        </w:rPr>
        <w:tab/>
      </w:r>
      <w:r>
        <w:rPr>
          <w:rFonts w:ascii="Times New Roman" w:eastAsiaTheme="minorEastAsia" w:hAnsi="Times New Roman" w:cs="Times New Roman"/>
          <w:b/>
          <w:bCs/>
          <w:lang w:bidi="ml-IN"/>
        </w:rPr>
        <w:tab/>
      </w:r>
    </w:p>
    <w:p w:rsidR="00C14300" w:rsidRDefault="00C14300" w:rsidP="00220A99">
      <w:pPr>
        <w:rPr>
          <w:rFonts w:ascii="Times New Roman" w:eastAsiaTheme="minorEastAsia" w:hAnsi="Times New Roman" w:cs="Times New Roman"/>
          <w:b/>
          <w:bCs/>
          <w:lang w:bidi="ml-IN"/>
        </w:rPr>
      </w:pPr>
      <w:r>
        <w:rPr>
          <w:rFonts w:ascii="Times New Roman" w:eastAsiaTheme="minorEastAsia" w:hAnsi="Times New Roman" w:cs="Times New Roman"/>
          <w:lang w:bidi="ml-IN"/>
        </w:rPr>
        <w:t>Table</w:t>
      </w:r>
      <w:r w:rsidR="000D71B0">
        <w:rPr>
          <w:rFonts w:ascii="Times New Roman" w:eastAsiaTheme="minorEastAsia" w:hAnsi="Times New Roman" w:cs="Times New Roman"/>
          <w:lang w:bidi="ml-IN"/>
        </w:rPr>
        <w:t>.</w:t>
      </w:r>
      <w:r>
        <w:rPr>
          <w:rFonts w:ascii="Times New Roman" w:eastAsiaTheme="minorEastAsia" w:hAnsi="Times New Roman" w:cs="Times New Roman"/>
          <w:lang w:bidi="ml-IN"/>
        </w:rPr>
        <w:t>1</w:t>
      </w:r>
      <w:r w:rsidR="000D71B0">
        <w:rPr>
          <w:rFonts w:ascii="Times New Roman" w:eastAsiaTheme="minorEastAsia" w:hAnsi="Times New Roman" w:cs="Times New Roman"/>
          <w:lang w:bidi="ml-IN"/>
        </w:rPr>
        <w:t>.</w:t>
      </w:r>
      <w:r w:rsidR="00006C57">
        <w:rPr>
          <w:rFonts w:ascii="Times New Roman" w:eastAsiaTheme="minorEastAsia" w:hAnsi="Times New Roman" w:cs="Times New Roman"/>
          <w:lang w:bidi="ml-IN"/>
        </w:rPr>
        <w:t xml:space="preserve">Properties of the beam </w:t>
      </w:r>
    </w:p>
    <w:p w:rsidR="00220A99" w:rsidRPr="00750B48" w:rsidRDefault="00EF5174" w:rsidP="00220A99">
      <w:pPr>
        <w:rPr>
          <w:rFonts w:ascii="Times New Roman" w:eastAsiaTheme="minorEastAsia" w:hAnsi="Times New Roman" w:cs="Times New Roman"/>
          <w:b/>
          <w:bCs/>
          <w:lang w:bidi="ml-IN"/>
        </w:rPr>
      </w:pPr>
      <w:r w:rsidRPr="00750B48">
        <w:rPr>
          <w:rFonts w:ascii="Times New Roman" w:eastAsiaTheme="minorEastAsia" w:hAnsi="Times New Roman" w:cs="Times New Roman"/>
          <w:b/>
          <w:bCs/>
          <w:lang w:bidi="ml-IN"/>
        </w:rPr>
        <w:t>RAYLEIGH RITZ METHOD</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In the Rayleigh Ritz method, the </w:t>
      </w:r>
      <w:r w:rsidR="00A26A00" w:rsidRPr="00750B48">
        <w:rPr>
          <w:rFonts w:ascii="Times New Roman" w:hAnsi="Times New Roman" w:cs="Times New Roman"/>
          <w:lang w:bidi="ml-IN"/>
        </w:rPr>
        <w:t>d</w:t>
      </w:r>
      <w:r w:rsidR="00A26A00">
        <w:rPr>
          <w:rFonts w:ascii="Times New Roman" w:hAnsi="Times New Roman" w:cs="Times New Roman"/>
          <w:lang w:bidi="ml-IN"/>
        </w:rPr>
        <w:t xml:space="preserve">displacement profile </w:t>
      </w:r>
      <w:r w:rsidRPr="00750B48">
        <w:rPr>
          <w:rFonts w:ascii="Times New Roman" w:hAnsi="Times New Roman" w:cs="Times New Roman"/>
          <w:lang w:bidi="ml-IN"/>
        </w:rPr>
        <w:t xml:space="preserve">of the beam is considered </w:t>
      </w:r>
      <w:r w:rsidR="00A26A00">
        <w:rPr>
          <w:rFonts w:ascii="Times New Roman" w:hAnsi="Times New Roman" w:cs="Times New Roman"/>
          <w:lang w:bidi="ml-IN"/>
        </w:rPr>
        <w:t>as  a function of different trignometric functions satifying the boundary conditions.</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12"/>
          <w:lang w:eastAsia="en-IN" w:bidi="ml-IN"/>
        </w:rPr>
        <w:drawing>
          <wp:inline distT="0" distB="0" distL="0" distR="0">
            <wp:extent cx="2999740" cy="215900"/>
            <wp:effectExtent l="0" t="0" r="0" b="0"/>
            <wp:docPr id="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21590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(20)</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where</w:t>
      </w:r>
      <w:r w:rsidR="00526A6F">
        <w:rPr>
          <w:rFonts w:ascii="Times New Roman" w:hAnsi="Times New Roman" w:cs="Times New Roman"/>
          <w:noProof/>
          <w:position w:val="-12"/>
          <w:lang w:eastAsia="en-IN" w:bidi="ml-IN"/>
        </w:rPr>
        <w:drawing>
          <wp:inline distT="0" distB="0" distL="0" distR="0">
            <wp:extent cx="349250" cy="215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250" cy="215900"/>
                    </a:xfrm>
                    <a:prstGeom prst="rect">
                      <a:avLst/>
                    </a:prstGeom>
                    <a:noFill/>
                    <a:ln>
                      <a:noFill/>
                    </a:ln>
                  </pic:spPr>
                </pic:pic>
              </a:graphicData>
            </a:graphic>
          </wp:inline>
        </w:drawing>
      </w:r>
      <w:r w:rsidRPr="00750B48">
        <w:rPr>
          <w:rFonts w:ascii="Times New Roman" w:hAnsi="Times New Roman" w:cs="Times New Roman"/>
          <w:lang w:bidi="ml-IN"/>
        </w:rPr>
        <w:t>are any admissible functions satisfying the boundary conditions.</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12"/>
          <w:lang w:eastAsia="en-IN" w:bidi="ml-IN"/>
        </w:rPr>
        <w:drawing>
          <wp:inline distT="0" distB="0" distL="0" distR="0">
            <wp:extent cx="3369945" cy="23622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69945" cy="236220"/>
                    </a:xfrm>
                    <a:prstGeom prst="rect">
                      <a:avLst/>
                    </a:prstGeom>
                    <a:noFill/>
                    <a:ln>
                      <a:noFill/>
                    </a:ln>
                  </pic:spPr>
                </pic:pic>
              </a:graphicData>
            </a:graphic>
          </wp:inline>
        </w:drawing>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(21)</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i/>
          <w:iCs/>
          <w:lang w:bidi="ml-IN"/>
        </w:rPr>
      </w:pPr>
      <w:r w:rsidRPr="00750B48">
        <w:rPr>
          <w:rFonts w:ascii="Times New Roman" w:hAnsi="Times New Roman" w:cs="Times New Roman"/>
          <w:i/>
          <w:iCs/>
          <w:lang w:bidi="ml-IN"/>
        </w:rPr>
        <w:t>U</w:t>
      </w:r>
      <w:r w:rsidR="00E823BF" w:rsidRPr="00E823BF">
        <w:rPr>
          <w:rFonts w:ascii="Times New Roman" w:hAnsi="Times New Roman" w:cs="Times New Roman"/>
          <w:i/>
          <w:iCs/>
          <w:vertAlign w:val="subscript"/>
          <w:lang w:bidi="ml-IN"/>
        </w:rPr>
        <w:t>max</w:t>
      </w:r>
      <w:r w:rsidRPr="00750B48">
        <w:rPr>
          <w:rFonts w:ascii="Times New Roman" w:hAnsi="Times New Roman" w:cs="Times New Roman"/>
          <w:lang w:bidi="ml-IN"/>
        </w:rPr>
        <w:t>(maximum potential energy)and</w:t>
      </w:r>
      <w:r w:rsidRPr="00750B48">
        <w:rPr>
          <w:rFonts w:ascii="Times New Roman" w:hAnsi="Times New Roman" w:cs="Times New Roman"/>
          <w:i/>
          <w:iCs/>
          <w:lang w:bidi="ml-IN"/>
        </w:rPr>
        <w:t>T</w:t>
      </w:r>
      <w:r w:rsidR="00E823BF" w:rsidRPr="00E823BF">
        <w:rPr>
          <w:rFonts w:ascii="Times New Roman" w:hAnsi="Times New Roman" w:cs="Times New Roman"/>
          <w:i/>
          <w:iCs/>
          <w:vertAlign w:val="subscript"/>
          <w:lang w:bidi="ml-IN"/>
        </w:rPr>
        <w:t>max</w:t>
      </w:r>
      <w:r w:rsidRPr="00750B48">
        <w:rPr>
          <w:rFonts w:ascii="Times New Roman" w:hAnsi="Times New Roman" w:cs="Times New Roman"/>
          <w:i/>
          <w:iCs/>
          <w:lang w:bidi="ml-IN"/>
        </w:rPr>
        <w:t xml:space="preserve"> (</w:t>
      </w:r>
      <w:r w:rsidRPr="00750B48">
        <w:rPr>
          <w:rFonts w:ascii="Times New Roman" w:hAnsi="Times New Roman" w:cs="Times New Roman"/>
          <w:lang w:bidi="ml-IN"/>
        </w:rPr>
        <w:t>maximum kinetic energy</w:t>
      </w:r>
      <w:r w:rsidRPr="00750B48">
        <w:rPr>
          <w:rFonts w:ascii="Times New Roman" w:hAnsi="Times New Roman" w:cs="Times New Roman"/>
          <w:i/>
          <w:iCs/>
          <w:lang w:bidi="ml-IN"/>
        </w:rPr>
        <w:t xml:space="preserve">) </w:t>
      </w:r>
      <w:r w:rsidRPr="00750B48">
        <w:rPr>
          <w:rFonts w:ascii="Times New Roman" w:hAnsi="Times New Roman" w:cs="Times New Roman"/>
          <w:lang w:bidi="ml-IN"/>
        </w:rPr>
        <w:t xml:space="preserve">are expressible in the form of </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964D51">
        <w:rPr>
          <w:rFonts w:ascii="Times New Roman" w:hAnsi="Times New Roman" w:cs="Times New Roman"/>
          <w:position w:val="-30"/>
          <w:lang w:bidi="ml-IN"/>
        </w:rPr>
        <w:object w:dxaOrig="1909" w:dyaOrig="696">
          <v:shape id="_x0000_i1036" type="#_x0000_t75" style="width:93.75pt;height:35.25pt" o:ole="">
            <v:imagedata r:id="rId67" o:title=""/>
          </v:shape>
          <o:OLEObject Type="Embed" ProgID="Equation.3" ShapeID="_x0000_i1036" DrawAspect="Content" ObjectID="_1583577077" r:id="rId68"/>
        </w:object>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t>(22)</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30"/>
          <w:lang w:eastAsia="en-IN" w:bidi="ml-IN"/>
        </w:rPr>
        <w:drawing>
          <wp:inline distT="0" distB="0" distL="0" distR="0">
            <wp:extent cx="1294765" cy="4521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4765" cy="45212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(23)</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A26A00"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w</w:t>
      </w:r>
      <w:r w:rsidR="00EF5174" w:rsidRPr="00750B48">
        <w:rPr>
          <w:rFonts w:ascii="Times New Roman" w:hAnsi="Times New Roman" w:cs="Times New Roman"/>
          <w:lang w:bidi="ml-IN"/>
        </w:rPr>
        <w:t xml:space="preserve">here </w:t>
      </w:r>
      <w:r w:rsidR="00526A6F">
        <w:rPr>
          <w:rFonts w:ascii="Times New Roman" w:hAnsi="Times New Roman" w:cs="Times New Roman"/>
          <w:noProof/>
          <w:position w:val="-16"/>
          <w:lang w:eastAsia="en-IN" w:bidi="ml-IN"/>
        </w:rPr>
        <w:drawing>
          <wp:inline distT="0" distB="0" distL="0" distR="0">
            <wp:extent cx="975995" cy="2876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5995" cy="287655"/>
                    </a:xfrm>
                    <a:prstGeom prst="rect">
                      <a:avLst/>
                    </a:prstGeom>
                    <a:noFill/>
                    <a:ln>
                      <a:noFill/>
                    </a:ln>
                  </pic:spPr>
                </pic:pic>
              </a:graphicData>
            </a:graphic>
          </wp:inline>
        </w:drawing>
      </w:r>
      <w:r w:rsidR="00EF5174" w:rsidRPr="00750B48">
        <w:rPr>
          <w:rFonts w:ascii="Times New Roman" w:hAnsi="Times New Roman" w:cs="Times New Roman"/>
          <w:lang w:bidi="ml-IN"/>
        </w:rPr>
        <w:t xml:space="preserve"> and </w:t>
      </w:r>
      <w:r w:rsidR="00EF5174" w:rsidRPr="00964D51">
        <w:rPr>
          <w:rFonts w:ascii="Times New Roman" w:hAnsi="Times New Roman" w:cs="Times New Roman"/>
          <w:position w:val="-16"/>
          <w:lang w:bidi="ml-IN"/>
        </w:rPr>
        <w:object w:dxaOrig="1489" w:dyaOrig="453">
          <v:shape id="_x0000_i1037" type="#_x0000_t75" style="width:1in;height:21.75pt" o:ole="">
            <v:imagedata r:id="rId71" o:title=""/>
          </v:shape>
          <o:OLEObject Type="Embed" ProgID="Equation.3" ShapeID="_x0000_i1037" DrawAspect="Content" ObjectID="_1583577078" r:id="rId72"/>
        </w:object>
      </w:r>
    </w:p>
    <w:p w:rsidR="00BF2291" w:rsidRDefault="00EF5174">
      <w:pPr>
        <w:pStyle w:val="NoSpacing"/>
        <w:rPr>
          <w:lang w:bidi="ml-IN"/>
        </w:rPr>
      </w:pPr>
      <w:r w:rsidRPr="00750B48">
        <w:rPr>
          <w:lang w:bidi="ml-IN"/>
        </w:rPr>
        <w:t xml:space="preserve">The stiffness matrix </w:t>
      </w:r>
      <w:r w:rsidR="00526A6F">
        <w:rPr>
          <w:noProof/>
          <w:position w:val="-4"/>
          <w:lang w:eastAsia="en-IN" w:bidi="ml-IN"/>
        </w:rPr>
        <w:drawing>
          <wp:inline distT="0" distB="0" distL="0" distR="0">
            <wp:extent cx="164465" cy="164465"/>
            <wp:effectExtent l="0" t="0" r="6985" b="698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7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00A26A00">
        <w:rPr>
          <w:lang w:bidi="ml-IN"/>
        </w:rPr>
        <w:t xml:space="preserve">formed withn the elemental entries </w:t>
      </w:r>
      <w:r w:rsidR="00B60A4F">
        <w:rPr>
          <w:lang w:bidi="ml-IN"/>
        </w:rPr>
        <w:t xml:space="preserve">consitingof </w:t>
      </w:r>
      <w:r w:rsidR="00526A6F">
        <w:rPr>
          <w:noProof/>
          <w:position w:val="-28"/>
          <w:lang w:eastAsia="en-IN" w:bidi="ml-IN"/>
        </w:rPr>
        <w:drawing>
          <wp:inline distT="0" distB="0" distL="0" distR="0">
            <wp:extent cx="174625" cy="31877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625" cy="318770"/>
                    </a:xfrm>
                    <a:prstGeom prst="rect">
                      <a:avLst/>
                    </a:prstGeom>
                    <a:noFill/>
                    <a:ln>
                      <a:noFill/>
                    </a:ln>
                  </pic:spPr>
                </pic:pic>
              </a:graphicData>
            </a:graphic>
          </wp:inline>
        </w:drawing>
      </w:r>
      <w:r w:rsidRPr="00750B48">
        <w:rPr>
          <w:lang w:bidi="ml-IN"/>
        </w:rPr>
        <w:t xml:space="preserve">and the generalized mass </w:t>
      </w:r>
      <w:r w:rsidR="00526A6F">
        <w:rPr>
          <w:noProof/>
          <w:position w:val="-4"/>
          <w:lang w:eastAsia="en-IN" w:bidi="ml-IN"/>
        </w:rPr>
        <w:drawing>
          <wp:inline distT="0" distB="0" distL="0" distR="0">
            <wp:extent cx="205740" cy="164465"/>
            <wp:effectExtent l="0" t="0" r="3810" b="698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40" cy="164465"/>
                    </a:xfrm>
                    <a:prstGeom prst="rect">
                      <a:avLst/>
                    </a:prstGeom>
                    <a:noFill/>
                    <a:ln>
                      <a:noFill/>
                    </a:ln>
                  </pic:spPr>
                </pic:pic>
              </a:graphicData>
            </a:graphic>
          </wp:inline>
        </w:drawing>
      </w:r>
      <w:r w:rsidRPr="00750B48">
        <w:rPr>
          <w:lang w:bidi="ml-IN"/>
        </w:rPr>
        <w:t xml:space="preserve">matrix </w:t>
      </w:r>
      <w:r w:rsidR="00B60A4F">
        <w:rPr>
          <w:lang w:bidi="ml-IN"/>
        </w:rPr>
        <w:t xml:space="preserve">formed from </w:t>
      </w:r>
      <w:r w:rsidR="00B60A4F" w:rsidRPr="00B60A4F">
        <w:rPr>
          <w:position w:val="-14"/>
          <w:lang w:bidi="ml-IN"/>
        </w:rPr>
        <w:object w:dxaOrig="340" w:dyaOrig="360">
          <v:shape id="_x0000_i1038" type="#_x0000_t75" style="width:14.25pt;height:21.75pt" o:ole="">
            <v:imagedata r:id="rId76" o:title=""/>
          </v:shape>
          <o:OLEObject Type="Embed" ProgID="Equation.3" ShapeID="_x0000_i1038" DrawAspect="Content" ObjectID="_1583577079" r:id="rId77"/>
        </w:object>
      </w:r>
    </w:p>
    <w:commentRangeStart w:id="3"/>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964D51">
        <w:rPr>
          <w:rFonts w:ascii="Times New Roman" w:hAnsi="Times New Roman" w:cs="Times New Roman"/>
          <w:position w:val="-4"/>
          <w:lang w:bidi="ml-IN"/>
        </w:rPr>
        <w:object w:dxaOrig="1100" w:dyaOrig="307">
          <v:shape id="_x0000_i1039" type="#_x0000_t75" style="width:57.75pt;height:14.25pt" o:ole="">
            <v:imagedata r:id="rId78" o:title=""/>
          </v:shape>
          <o:OLEObject Type="Embed" ProgID="Equation.3" ShapeID="_x0000_i1039" DrawAspect="Content" ObjectID="_1583577080" r:id="rId79"/>
        </w:object>
      </w:r>
      <w:commentRangeEnd w:id="3"/>
      <w:r w:rsidR="00B60A4F">
        <w:rPr>
          <w:rStyle w:val="CommentReference"/>
        </w:rPr>
        <w:commentReference w:id="3"/>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In case of the free-free beam, two rigid </w:t>
      </w:r>
      <w:r w:rsidR="00B60A4F">
        <w:rPr>
          <w:rFonts w:ascii="Times New Roman" w:hAnsi="Times New Roman" w:cs="Times New Roman"/>
          <w:lang w:bidi="ml-IN"/>
        </w:rPr>
        <w:t xml:space="preserve">body modes </w:t>
      </w:r>
      <w:r w:rsidRPr="00750B48">
        <w:rPr>
          <w:rFonts w:ascii="Times New Roman" w:hAnsi="Times New Roman" w:cs="Times New Roman"/>
          <w:lang w:bidi="ml-IN"/>
        </w:rPr>
        <w:t xml:space="preserve"> of the beam translation motion and rotational motion of the spring </w:t>
      </w:r>
      <w:r w:rsidR="00B60A4F">
        <w:rPr>
          <w:rFonts w:ascii="Times New Roman" w:hAnsi="Times New Roman" w:cs="Times New Roman"/>
          <w:lang w:bidi="ml-IN"/>
        </w:rPr>
        <w:t>will form the first two zero Hz natural frrequencies</w:t>
      </w:r>
      <w:r w:rsidRPr="00750B48">
        <w:rPr>
          <w:rFonts w:ascii="Times New Roman" w:hAnsi="Times New Roman" w:cs="Times New Roman"/>
          <w:lang w:bidi="ml-IN"/>
        </w:rPr>
        <w:t xml:space="preserve">. </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BF2291" w:rsidRDefault="00B60A4F">
      <w:pPr>
        <w:pStyle w:val="NoSpacing"/>
        <w:jc w:val="both"/>
        <w:rPr>
          <w:rFonts w:ascii="Times New Roman" w:hAnsi="Times New Roman" w:cs="Times New Roman"/>
        </w:rPr>
      </w:pPr>
      <w:r>
        <w:rPr>
          <w:rFonts w:ascii="Times New Roman" w:hAnsi="Times New Roman" w:cs="Times New Roman"/>
        </w:rPr>
        <w:t>Eigenvalue problem is solved the eigenvectors obtained represent the mode shape and the natural frequency is square root of the eigenvalue.</w:t>
      </w:r>
      <w:r w:rsidR="00E823BF" w:rsidRPr="00E823BF">
        <w:rPr>
          <w:rFonts w:ascii="Times New Roman" w:hAnsi="Times New Roman" w:cs="Times New Roman"/>
        </w:rPr>
        <w:t>.</w:t>
      </w:r>
    </w:p>
    <w:p w:rsidR="00BF2291" w:rsidRDefault="00E823BF">
      <w:pPr>
        <w:pStyle w:val="NoSpacing"/>
        <w:jc w:val="both"/>
        <w:rPr>
          <w:rFonts w:ascii="Times New Roman" w:hAnsi="Times New Roman" w:cs="Times New Roman"/>
        </w:rPr>
      </w:pPr>
      <w:r w:rsidRPr="00E823BF">
        <w:rPr>
          <w:rFonts w:ascii="Times New Roman" w:hAnsi="Times New Roman" w:cs="Times New Roman"/>
        </w:rPr>
        <w:t>For the free-free beam, the natural frequencies obtained are</w:t>
      </w:r>
    </w:p>
    <w:p w:rsidR="00220A99" w:rsidRPr="006F78B3" w:rsidRDefault="00220A99" w:rsidP="00220A99">
      <w:pPr>
        <w:pStyle w:val="NoSpacing"/>
      </w:pPr>
    </w:p>
    <w:tbl>
      <w:tblPr>
        <w:tblStyle w:val="TableGrid"/>
        <w:tblW w:w="0" w:type="auto"/>
        <w:tblInd w:w="2600" w:type="dxa"/>
        <w:tblLook w:val="04A0"/>
      </w:tblPr>
      <w:tblGrid>
        <w:gridCol w:w="846"/>
        <w:gridCol w:w="1940"/>
      </w:tblGrid>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S.I NO</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w:t>
            </w:r>
            <w:r>
              <w:rPr>
                <w:rFonts w:ascii="Times New Roman" w:hAnsi="Times New Roman" w:cs="Times New Roman"/>
                <w:lang w:bidi="ml-IN"/>
              </w:rPr>
              <w:t>(Hz)</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1169.2</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3223.1</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5</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6318.5</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6</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10445</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lastRenderedPageBreak/>
              <w:t>7</w:t>
            </w:r>
          </w:p>
        </w:tc>
        <w:tc>
          <w:tcPr>
            <w:tcW w:w="1940"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15603</w:t>
            </w:r>
          </w:p>
        </w:tc>
      </w:tr>
    </w:tbl>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Table </w:t>
      </w:r>
      <w:commentRangeStart w:id="4"/>
      <w:r>
        <w:rPr>
          <w:rFonts w:ascii="Times New Roman" w:hAnsi="Times New Roman" w:cs="Times New Roman"/>
          <w:lang w:bidi="ml-IN"/>
        </w:rPr>
        <w:t>2</w:t>
      </w:r>
      <w:commentRangeEnd w:id="4"/>
      <w:r w:rsidR="00B60A4F">
        <w:rPr>
          <w:rStyle w:val="CommentReference"/>
        </w:rPr>
        <w:commentReference w:id="4"/>
      </w:r>
      <w:r w:rsidR="007B025D">
        <w:rPr>
          <w:rFonts w:ascii="Times New Roman" w:hAnsi="Times New Roman" w:cs="Times New Roman"/>
          <w:lang w:bidi="ml-IN"/>
        </w:rPr>
        <w:t>.Natural frequencies of the beam with Free-Free boundary conditions</w:t>
      </w:r>
    </w:p>
    <w:p w:rsidR="00220A99" w:rsidRDefault="00220A99" w:rsidP="00220A99">
      <w:pPr>
        <w:autoSpaceDE w:val="0"/>
        <w:autoSpaceDN w:val="0"/>
        <w:adjustRightInd w:val="0"/>
        <w:spacing w:after="0" w:line="240" w:lineRule="auto"/>
        <w:rPr>
          <w:rFonts w:ascii="Times New Roman" w:hAnsi="Times New Roman" w:cs="Times New Roman"/>
          <w:lang w:bidi="ml-IN"/>
        </w:rPr>
      </w:pPr>
    </w:p>
    <w:p w:rsidR="00B60A4F" w:rsidRPr="00750B48" w:rsidRDefault="00B60A4F" w:rsidP="00B60A4F">
      <w:pPr>
        <w:autoSpaceDE w:val="0"/>
        <w:autoSpaceDN w:val="0"/>
        <w:adjustRightInd w:val="0"/>
        <w:spacing w:after="0" w:line="240" w:lineRule="auto"/>
        <w:rPr>
          <w:rFonts w:ascii="Times New Roman" w:hAnsi="Times New Roman" w:cs="Times New Roman"/>
        </w:rPr>
      </w:pPr>
      <w:r w:rsidRPr="00750B48">
        <w:rPr>
          <w:rFonts w:ascii="Times New Roman" w:hAnsi="Times New Roman" w:cs="Times New Roman"/>
        </w:rPr>
        <w:t>The first two mode shapes show the rigid motion of the free- free beam. They are the translational motion and rotational motion of the beam as a whole.</w:t>
      </w:r>
    </w:p>
    <w:p w:rsidR="00B60A4F" w:rsidRPr="00750B48" w:rsidRDefault="00BF2291" w:rsidP="00B60A4F">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lang w:eastAsia="en-IN" w:bidi="ml-IN"/>
        </w:rPr>
        <w:drawing>
          <wp:inline distT="0" distB="0" distL="0" distR="0">
            <wp:extent cx="2783840" cy="2592282"/>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untitled.jpg"/>
                    <pic:cNvPicPr/>
                  </pic:nvPicPr>
                  <pic:blipFill>
                    <a:blip r:embed="rId8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05000" cy="2611986"/>
                    </a:xfrm>
                    <a:prstGeom prst="rect">
                      <a:avLst/>
                    </a:prstGeom>
                  </pic:spPr>
                </pic:pic>
              </a:graphicData>
            </a:graphic>
          </wp:inline>
        </w:drawing>
      </w:r>
      <w:r w:rsidR="00B60A4F">
        <w:rPr>
          <w:rStyle w:val="CommentReference"/>
        </w:rPr>
        <w:commentReference w:id="5"/>
      </w:r>
      <w:r>
        <w:rPr>
          <w:rFonts w:ascii="Times New Roman" w:hAnsi="Times New Roman" w:cs="Times New Roman"/>
          <w:noProof/>
          <w:lang w:eastAsia="en-IN" w:bidi="ml-IN"/>
        </w:rPr>
        <w:drawing>
          <wp:inline distT="0" distB="0" distL="0" distR="0">
            <wp:extent cx="2917825" cy="2592891"/>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2.jpg"/>
                    <pic:cNvPicPr/>
                  </pic:nvPicPr>
                  <pic:blipFill>
                    <a:blip r:embed="rId8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5882" cy="2608937"/>
                    </a:xfrm>
                    <a:prstGeom prst="rect">
                      <a:avLst/>
                    </a:prstGeom>
                  </pic:spPr>
                </pic:pic>
              </a:graphicData>
            </a:graphic>
          </wp:inline>
        </w:drawing>
      </w:r>
    </w:p>
    <w:p w:rsidR="00B60A4F" w:rsidRPr="00750B48" w:rsidRDefault="000C6336" w:rsidP="00B60A4F">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Fig 6.1.Modeshape corresponding to the first            Fig 6.2.Modeshape corresponding to the second              natural frequency                                                         natural frequency                                                         </w:t>
      </w:r>
    </w:p>
    <w:p w:rsidR="00807159" w:rsidRDefault="00BF2291" w:rsidP="0080715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b/>
          <w:bCs/>
          <w:noProof/>
          <w:lang w:eastAsia="en-IN" w:bidi="ml-IN"/>
        </w:rPr>
        <w:drawing>
          <wp:inline distT="0" distB="0" distL="0" distR="0">
            <wp:extent cx="2896870" cy="254096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3.jpg"/>
                    <pic:cNvPicPr/>
                  </pic:nvPicPr>
                  <pic:blipFill>
                    <a:blip r:embed="rId8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2053" cy="2563049"/>
                    </a:xfrm>
                    <a:prstGeom prst="rect">
                      <a:avLst/>
                    </a:prstGeom>
                  </pic:spPr>
                </pic:pic>
              </a:graphicData>
            </a:graphic>
          </wp:inline>
        </w:drawing>
      </w:r>
      <w:r>
        <w:rPr>
          <w:rFonts w:ascii="Times New Roman" w:hAnsi="Times New Roman" w:cs="Times New Roman"/>
          <w:b/>
          <w:bCs/>
          <w:noProof/>
          <w:lang w:eastAsia="en-IN" w:bidi="ml-IN"/>
        </w:rPr>
        <w:drawing>
          <wp:inline distT="0" distB="0" distL="0" distR="0">
            <wp:extent cx="2650490" cy="2541203"/>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4.jpg"/>
                    <pic:cNvPicPr/>
                  </pic:nvPicPr>
                  <pic:blipFill>
                    <a:blip r:embed="rId8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66013" cy="2556086"/>
                    </a:xfrm>
                    <a:prstGeom prst="rect">
                      <a:avLst/>
                    </a:prstGeom>
                  </pic:spPr>
                </pic:pic>
              </a:graphicData>
            </a:graphic>
          </wp:inline>
        </w:drawing>
      </w:r>
      <w:r w:rsidR="00B60A4F">
        <w:rPr>
          <w:rStyle w:val="CommentReference"/>
        </w:rPr>
        <w:commentReference w:id="6"/>
      </w:r>
      <w:r w:rsidR="000C6336">
        <w:rPr>
          <w:rFonts w:ascii="Times New Roman" w:hAnsi="Times New Roman" w:cs="Times New Roman"/>
          <w:lang w:bidi="ml-IN"/>
        </w:rPr>
        <w:t xml:space="preserve"> Fig 6.3.Modeshape corresponding to the </w:t>
      </w:r>
      <w:r w:rsidR="00A30F9D">
        <w:rPr>
          <w:rFonts w:ascii="Times New Roman" w:hAnsi="Times New Roman" w:cs="Times New Roman"/>
          <w:lang w:bidi="ml-IN"/>
        </w:rPr>
        <w:t>third</w:t>
      </w:r>
      <w:r w:rsidR="000C6336">
        <w:rPr>
          <w:rFonts w:ascii="Times New Roman" w:hAnsi="Times New Roman" w:cs="Times New Roman"/>
          <w:lang w:bidi="ml-IN"/>
        </w:rPr>
        <w:t xml:space="preserve">            Fig 6.4.Modes</w:t>
      </w:r>
      <w:r w:rsidR="00A30F9D">
        <w:rPr>
          <w:rFonts w:ascii="Times New Roman" w:hAnsi="Times New Roman" w:cs="Times New Roman"/>
          <w:lang w:bidi="ml-IN"/>
        </w:rPr>
        <w:t>hape corresponding to the fourth</w:t>
      </w:r>
      <w:r w:rsidR="000C6336">
        <w:rPr>
          <w:rFonts w:ascii="Times New Roman" w:hAnsi="Times New Roman" w:cs="Times New Roman"/>
          <w:lang w:bidi="ml-IN"/>
        </w:rPr>
        <w:t xml:space="preserve">natural frequency                                                         natural frequency                                                         </w:t>
      </w:r>
    </w:p>
    <w:p w:rsidR="000C6336" w:rsidRDefault="000C6336" w:rsidP="00807159">
      <w:pPr>
        <w:autoSpaceDE w:val="0"/>
        <w:autoSpaceDN w:val="0"/>
        <w:adjustRightInd w:val="0"/>
        <w:spacing w:after="0" w:line="240" w:lineRule="auto"/>
        <w:rPr>
          <w:rFonts w:ascii="Times New Roman" w:hAnsi="Times New Roman" w:cs="Times New Roman"/>
          <w:lang w:bidi="ml-IN"/>
        </w:rPr>
      </w:pPr>
    </w:p>
    <w:p w:rsidR="00807159" w:rsidRPr="00251426" w:rsidRDefault="00807159" w:rsidP="0080715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Fig 6.</w:t>
      </w:r>
      <w:r w:rsidR="000C6336">
        <w:rPr>
          <w:rFonts w:ascii="Times New Roman" w:hAnsi="Times New Roman" w:cs="Times New Roman"/>
          <w:lang w:bidi="ml-IN"/>
        </w:rPr>
        <w:t>Modeshapes of Free-Free</w:t>
      </w:r>
      <w:r>
        <w:rPr>
          <w:rFonts w:ascii="Times New Roman" w:hAnsi="Times New Roman" w:cs="Times New Roman"/>
          <w:lang w:bidi="ml-IN"/>
        </w:rPr>
        <w:t xml:space="preserve"> beam</w:t>
      </w:r>
    </w:p>
    <w:p w:rsidR="00B60A4F" w:rsidRPr="00750B48" w:rsidRDefault="00B60A4F" w:rsidP="00B60A4F">
      <w:pPr>
        <w:autoSpaceDE w:val="0"/>
        <w:autoSpaceDN w:val="0"/>
        <w:adjustRightInd w:val="0"/>
        <w:spacing w:after="0" w:line="240" w:lineRule="auto"/>
        <w:rPr>
          <w:rFonts w:ascii="Times New Roman" w:hAnsi="Times New Roman" w:cs="Times New Roman"/>
          <w:b/>
          <w:bCs/>
          <w:lang w:bidi="ml-IN"/>
        </w:rPr>
      </w:pPr>
    </w:p>
    <w:p w:rsidR="00220A99" w:rsidRPr="00750B48" w:rsidRDefault="00B60A4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However f</w:t>
      </w:r>
      <w:r w:rsidR="00EF5174" w:rsidRPr="00750B48">
        <w:rPr>
          <w:rFonts w:ascii="Times New Roman" w:hAnsi="Times New Roman" w:cs="Times New Roman"/>
          <w:lang w:bidi="ml-IN"/>
        </w:rPr>
        <w:t>or the fixed-fixed beam,</w:t>
      </w:r>
      <w:r>
        <w:rPr>
          <w:rFonts w:ascii="Times New Roman" w:hAnsi="Times New Roman" w:cs="Times New Roman"/>
          <w:lang w:bidi="ml-IN"/>
        </w:rPr>
        <w:t xml:space="preserve"> no zero frequnecy modes as expected  are observed </w:t>
      </w:r>
      <w:r w:rsidR="00EF5174" w:rsidRPr="00750B48">
        <w:rPr>
          <w:rFonts w:ascii="Times New Roman" w:hAnsi="Times New Roman" w:cs="Times New Roman"/>
          <w:lang w:bidi="ml-IN"/>
        </w:rPr>
        <w:t xml:space="preserve"> the natural frequencies obtained are</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tbl>
      <w:tblPr>
        <w:tblStyle w:val="TableGrid"/>
        <w:tblW w:w="0" w:type="auto"/>
        <w:tblInd w:w="2535" w:type="dxa"/>
        <w:tblLayout w:type="fixed"/>
        <w:tblLook w:val="04A0"/>
      </w:tblPr>
      <w:tblGrid>
        <w:gridCol w:w="846"/>
        <w:gridCol w:w="1984"/>
      </w:tblGrid>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 xml:space="preserve">S.I NO </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w:t>
            </w:r>
            <w:r>
              <w:rPr>
                <w:rFonts w:ascii="Times New Roman" w:hAnsi="Times New Roman" w:cs="Times New Roman"/>
                <w:lang w:bidi="ml-IN"/>
              </w:rPr>
              <w:t>Hz</w:t>
            </w:r>
            <w:r w:rsidRPr="00750B48">
              <w:rPr>
                <w:rFonts w:ascii="Times New Roman" w:hAnsi="Times New Roman" w:cs="Times New Roman"/>
                <w:lang w:bidi="ml-IN"/>
              </w:rPr>
              <w:t>)</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1169.2</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3222.9</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6318.4</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10444</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5</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15604</w:t>
            </w:r>
          </w:p>
        </w:tc>
      </w:tr>
    </w:tbl>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ab/>
        <w:t xml:space="preserve">Table </w:t>
      </w:r>
      <w:commentRangeStart w:id="7"/>
      <w:r>
        <w:rPr>
          <w:rFonts w:ascii="Times New Roman" w:hAnsi="Times New Roman" w:cs="Times New Roman"/>
          <w:lang w:bidi="ml-IN"/>
        </w:rPr>
        <w:t>3</w:t>
      </w:r>
      <w:commentRangeEnd w:id="7"/>
      <w:r w:rsidR="00B60A4F">
        <w:rPr>
          <w:rStyle w:val="CommentReference"/>
        </w:rPr>
        <w:commentReference w:id="7"/>
      </w:r>
      <w:r w:rsidR="000C6336">
        <w:rPr>
          <w:rFonts w:ascii="Times New Roman" w:hAnsi="Times New Roman" w:cs="Times New Roman"/>
          <w:lang w:bidi="ml-IN"/>
        </w:rPr>
        <w:t>.</w:t>
      </w:r>
      <w:r w:rsidR="007B025D">
        <w:rPr>
          <w:rFonts w:ascii="Times New Roman" w:hAnsi="Times New Roman" w:cs="Times New Roman"/>
          <w:lang w:bidi="ml-IN"/>
        </w:rPr>
        <w:t>Natural frequencies of the beam with Fixed-Fixed boundary conditions</w:t>
      </w:r>
    </w:p>
    <w:p w:rsidR="002D57BD" w:rsidRDefault="002D57BD"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The mode shapes of the fixed-fixed beam are given below</w:t>
      </w:r>
      <w:r w:rsidR="00807159">
        <w:rPr>
          <w:rFonts w:ascii="Times New Roman" w:hAnsi="Times New Roman" w:cs="Times New Roman"/>
          <w:lang w:bidi="ml-IN"/>
        </w:rPr>
        <w:t>.</w:t>
      </w:r>
    </w:p>
    <w:p w:rsidR="00220A99" w:rsidRPr="00750B48" w:rsidRDefault="00220A99" w:rsidP="00220A99">
      <w:pPr>
        <w:autoSpaceDE w:val="0"/>
        <w:autoSpaceDN w:val="0"/>
        <w:adjustRightInd w:val="0"/>
        <w:spacing w:after="0" w:line="240" w:lineRule="auto"/>
        <w:rPr>
          <w:rFonts w:ascii="Times New Roman" w:hAnsi="Times New Roman" w:cs="Times New Roman"/>
          <w:b/>
          <w:bCs/>
          <w:lang w:bidi="ml-IN"/>
        </w:rPr>
      </w:pP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807159" w:rsidRPr="00750B48" w:rsidRDefault="00BF2291" w:rsidP="0080715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lang w:eastAsia="en-IN" w:bidi="ml-IN"/>
        </w:rPr>
        <w:drawing>
          <wp:inline distT="0" distB="0" distL="0" distR="0">
            <wp:extent cx="2825115" cy="214048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1.jpg"/>
                    <pic:cNvPicPr/>
                  </pic:nvPicPr>
                  <pic:blipFill>
                    <a:blip r:embed="rId8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434" cy="2164972"/>
                    </a:xfrm>
                    <a:prstGeom prst="rect">
                      <a:avLst/>
                    </a:prstGeom>
                  </pic:spPr>
                </pic:pic>
              </a:graphicData>
            </a:graphic>
          </wp:inline>
        </w:drawing>
      </w:r>
      <w:r>
        <w:rPr>
          <w:rFonts w:ascii="Times New Roman" w:hAnsi="Times New Roman" w:cs="Times New Roman"/>
          <w:noProof/>
          <w:lang w:eastAsia="en-IN" w:bidi="ml-IN"/>
        </w:rPr>
        <w:drawing>
          <wp:inline distT="0" distB="0" distL="0" distR="0">
            <wp:extent cx="2742696" cy="2126408"/>
            <wp:effectExtent l="0" t="0" r="635" b="762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2.jpg"/>
                    <pic:cNvPicPr/>
                  </pic:nvPicPr>
                  <pic:blipFill>
                    <a:blip r:embed="rId8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4358" cy="2143202"/>
                    </a:xfrm>
                    <a:prstGeom prst="rect">
                      <a:avLst/>
                    </a:prstGeom>
                  </pic:spPr>
                </pic:pic>
              </a:graphicData>
            </a:graphic>
          </wp:inline>
        </w:drawing>
      </w:r>
      <w:r w:rsidR="00807159">
        <w:rPr>
          <w:rFonts w:ascii="Times New Roman" w:hAnsi="Times New Roman" w:cs="Times New Roman"/>
          <w:lang w:bidi="ml-IN"/>
        </w:rPr>
        <w:t xml:space="preserve"> Fig 7.1.Modeshape corresponding to the first            Fig 7.2.Modeshape corresponding to the second              natural frequency                                                         natural frequency                                                         </w:t>
      </w:r>
    </w:p>
    <w:p w:rsidR="00807159" w:rsidRPr="00750B48" w:rsidRDefault="00807159" w:rsidP="00220A99">
      <w:pPr>
        <w:autoSpaceDE w:val="0"/>
        <w:autoSpaceDN w:val="0"/>
        <w:adjustRightInd w:val="0"/>
        <w:spacing w:after="0" w:line="240" w:lineRule="auto"/>
        <w:rPr>
          <w:rFonts w:ascii="Times New Roman" w:hAnsi="Times New Roman" w:cs="Times New Roman"/>
          <w:lang w:bidi="ml-IN"/>
        </w:rPr>
      </w:pPr>
    </w:p>
    <w:p w:rsidR="00220A99" w:rsidRPr="00750B48" w:rsidRDefault="00B972D7" w:rsidP="00220A99">
      <w:pPr>
        <w:autoSpaceDE w:val="0"/>
        <w:autoSpaceDN w:val="0"/>
        <w:adjustRightInd w:val="0"/>
        <w:spacing w:after="0" w:line="240" w:lineRule="auto"/>
        <w:rPr>
          <w:rFonts w:ascii="Times New Roman" w:hAnsi="Times New Roman" w:cs="Times New Roman"/>
          <w:lang w:bidi="ml-IN"/>
        </w:rPr>
      </w:pPr>
      <w:r>
        <w:rPr>
          <w:rStyle w:val="CommentReference"/>
        </w:rPr>
        <w:commentReference w:id="8"/>
      </w:r>
      <w:r w:rsidR="00BF2291">
        <w:rPr>
          <w:rFonts w:ascii="Times New Roman" w:hAnsi="Times New Roman" w:cs="Times New Roman"/>
          <w:noProof/>
          <w:lang w:eastAsia="en-IN" w:bidi="ml-IN"/>
        </w:rPr>
        <w:drawing>
          <wp:inline distT="0" distB="0" distL="0" distR="0">
            <wp:extent cx="2824480" cy="223334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3.jpg"/>
                    <pic:cNvPicPr/>
                  </pic:nvPicPr>
                  <pic:blipFill>
                    <a:blip r:embed="rId8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0213" cy="2245785"/>
                    </a:xfrm>
                    <a:prstGeom prst="rect">
                      <a:avLst/>
                    </a:prstGeom>
                  </pic:spPr>
                </pic:pic>
              </a:graphicData>
            </a:graphic>
          </wp:inline>
        </w:drawing>
      </w:r>
      <w:r w:rsidR="00BF2291">
        <w:rPr>
          <w:rFonts w:ascii="Times New Roman" w:hAnsi="Times New Roman" w:cs="Times New Roman"/>
          <w:noProof/>
          <w:lang w:eastAsia="en-IN" w:bidi="ml-IN"/>
        </w:rPr>
        <w:drawing>
          <wp:inline distT="0" distB="0" distL="0" distR="0">
            <wp:extent cx="2825115" cy="2232951"/>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4.jpg"/>
                    <pic:cNvPicPr/>
                  </pic:nvPicPr>
                  <pic:blipFill>
                    <a:blip r:embed="rId8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3057" cy="2247132"/>
                    </a:xfrm>
                    <a:prstGeom prst="rect">
                      <a:avLst/>
                    </a:prstGeom>
                  </pic:spPr>
                </pic:pic>
              </a:graphicData>
            </a:graphic>
          </wp:inline>
        </w:drawing>
      </w:r>
    </w:p>
    <w:p w:rsidR="00807159" w:rsidRDefault="00807159"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Fig 7.3.Modeshape corresponding to the third           Fig 7.4.Modeshape corresponding to the fourth              natural frequency                                                         natural frequency                                                         </w:t>
      </w:r>
    </w:p>
    <w:p w:rsidR="00807159" w:rsidRDefault="00807159" w:rsidP="00220A99">
      <w:pPr>
        <w:autoSpaceDE w:val="0"/>
        <w:autoSpaceDN w:val="0"/>
        <w:adjustRightInd w:val="0"/>
        <w:spacing w:after="0" w:line="240" w:lineRule="auto"/>
        <w:rPr>
          <w:rFonts w:ascii="Times New Roman" w:hAnsi="Times New Roman" w:cs="Times New Roman"/>
          <w:lang w:bidi="ml-IN"/>
        </w:rPr>
      </w:pPr>
    </w:p>
    <w:p w:rsidR="00807159" w:rsidRPr="00807159" w:rsidRDefault="00807159"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Fig 7.Modeshapes of Fixed-Fixed beam</w:t>
      </w:r>
    </w:p>
    <w:p w:rsidR="00807159" w:rsidRDefault="00807159" w:rsidP="00807159">
      <w:pPr>
        <w:autoSpaceDE w:val="0"/>
        <w:autoSpaceDN w:val="0"/>
        <w:adjustRightInd w:val="0"/>
        <w:spacing w:after="0" w:line="240" w:lineRule="auto"/>
        <w:rPr>
          <w:rFonts w:ascii="Times New Roman" w:hAnsi="Times New Roman" w:cs="Times New Roman"/>
          <w:lang w:bidi="ml-IN"/>
        </w:rPr>
      </w:pPr>
    </w:p>
    <w:p w:rsidR="00807159" w:rsidRPr="00750B48" w:rsidRDefault="00807159" w:rsidP="0080715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In fixed-fixed beam, both the translation and rotational degrees of freedom </w:t>
      </w:r>
      <w:r>
        <w:rPr>
          <w:rFonts w:ascii="Times New Roman" w:hAnsi="Times New Roman" w:cs="Times New Roman"/>
          <w:lang w:bidi="ml-IN"/>
        </w:rPr>
        <w:t xml:space="preserve">are </w:t>
      </w:r>
      <w:r w:rsidRPr="00750B48">
        <w:rPr>
          <w:rFonts w:ascii="Times New Roman" w:hAnsi="Times New Roman" w:cs="Times New Roman"/>
          <w:lang w:bidi="ml-IN"/>
        </w:rPr>
        <w:t>restricted.</w:t>
      </w:r>
      <w:r>
        <w:rPr>
          <w:rFonts w:ascii="Times New Roman" w:hAnsi="Times New Roman" w:cs="Times New Roman"/>
          <w:lang w:bidi="ml-IN"/>
        </w:rPr>
        <w:t>This is evident by the zero slope observed on the mode shape near the boundary.</w:t>
      </w:r>
    </w:p>
    <w:p w:rsidR="00807159" w:rsidRDefault="00807159" w:rsidP="00220A99">
      <w:pPr>
        <w:autoSpaceDE w:val="0"/>
        <w:autoSpaceDN w:val="0"/>
        <w:adjustRightInd w:val="0"/>
        <w:spacing w:after="0" w:line="240" w:lineRule="auto"/>
        <w:rPr>
          <w:rFonts w:ascii="Times New Roman" w:hAnsi="Times New Roman" w:cs="Times New Roman"/>
          <w:b/>
          <w:bCs/>
          <w:lang w:bidi="ml-IN"/>
        </w:rPr>
      </w:pPr>
    </w:p>
    <w:p w:rsidR="00807159" w:rsidRDefault="00807159" w:rsidP="00220A99">
      <w:pPr>
        <w:autoSpaceDE w:val="0"/>
        <w:autoSpaceDN w:val="0"/>
        <w:adjustRightInd w:val="0"/>
        <w:spacing w:after="0" w:line="240" w:lineRule="auto"/>
        <w:rPr>
          <w:rFonts w:ascii="Times New Roman" w:hAnsi="Times New Roman" w:cs="Times New Roman"/>
          <w:b/>
          <w:bCs/>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b/>
          <w:bCs/>
          <w:lang w:bidi="ml-IN"/>
        </w:rPr>
      </w:pPr>
      <w:r w:rsidRPr="00750B48">
        <w:rPr>
          <w:rFonts w:ascii="Times New Roman" w:hAnsi="Times New Roman" w:cs="Times New Roman"/>
          <w:b/>
          <w:bCs/>
          <w:lang w:bidi="ml-IN"/>
        </w:rPr>
        <w:t>FINITE ELEMENT METHOD</w:t>
      </w:r>
    </w:p>
    <w:p w:rsidR="00220A99" w:rsidRPr="00750B48" w:rsidRDefault="00DB367C" w:rsidP="00220A99">
      <w:pPr>
        <w:autoSpaceDE w:val="0"/>
        <w:autoSpaceDN w:val="0"/>
        <w:adjustRightInd w:val="0"/>
        <w:spacing w:after="0" w:line="240" w:lineRule="auto"/>
        <w:jc w:val="both"/>
        <w:rPr>
          <w:rFonts w:ascii="Times New Roman" w:hAnsi="Times New Roman" w:cs="Times New Roman"/>
          <w:lang w:bidi="ml-IN"/>
        </w:rPr>
      </w:pPr>
      <w:r>
        <w:rPr>
          <w:rFonts w:ascii="Times New Roman" w:hAnsi="Times New Roman" w:cs="Times New Roman"/>
          <w:lang w:bidi="ml-IN"/>
        </w:rPr>
        <w:t>Finite element method is a</w:t>
      </w:r>
      <w:r w:rsidR="00E276AC">
        <w:rPr>
          <w:rFonts w:ascii="Times New Roman" w:hAnsi="Times New Roman" w:cs="Times New Roman"/>
          <w:lang w:bidi="ml-IN"/>
        </w:rPr>
        <w:t xml:space="preserve">nother </w:t>
      </w:r>
      <w:r>
        <w:rPr>
          <w:rFonts w:ascii="Times New Roman" w:hAnsi="Times New Roman" w:cs="Times New Roman"/>
          <w:lang w:bidi="ml-IN"/>
        </w:rPr>
        <w:t xml:space="preserve"> numerical</w:t>
      </w:r>
      <w:r w:rsidR="00E276AC">
        <w:rPr>
          <w:rFonts w:ascii="Times New Roman" w:hAnsi="Times New Roman" w:cs="Times New Roman"/>
          <w:lang w:bidi="ml-IN"/>
        </w:rPr>
        <w:t xml:space="preserve">technique to determine the dynamic behaviour of the structure. </w:t>
      </w:r>
      <w:r w:rsidR="00EF5174" w:rsidRPr="00750B48">
        <w:rPr>
          <w:rFonts w:ascii="Times New Roman" w:hAnsi="Times New Roman" w:cs="Times New Roman"/>
          <w:lang w:bidi="ml-IN"/>
        </w:rPr>
        <w:t>The beam is di</w:t>
      </w:r>
      <w:r w:rsidR="00E276AC">
        <w:rPr>
          <w:rFonts w:ascii="Times New Roman" w:hAnsi="Times New Roman" w:cs="Times New Roman"/>
          <w:lang w:bidi="ml-IN"/>
        </w:rPr>
        <w:t>scritised</w:t>
      </w:r>
      <w:r w:rsidR="00EF5174" w:rsidRPr="00750B48">
        <w:rPr>
          <w:rFonts w:ascii="Times New Roman" w:hAnsi="Times New Roman" w:cs="Times New Roman"/>
          <w:lang w:bidi="ml-IN"/>
        </w:rPr>
        <w:t xml:space="preserve"> into n elements. </w:t>
      </w:r>
      <w:r w:rsidR="00E276AC">
        <w:rPr>
          <w:rFonts w:ascii="Times New Roman" w:hAnsi="Times New Roman" w:cs="Times New Roman"/>
          <w:lang w:bidi="ml-IN"/>
        </w:rPr>
        <w:t>Each element consists of four</w:t>
      </w:r>
      <w:r w:rsidR="00EF5174" w:rsidRPr="00750B48">
        <w:rPr>
          <w:rFonts w:ascii="Times New Roman" w:hAnsi="Times New Roman" w:cs="Times New Roman"/>
          <w:lang w:bidi="ml-IN"/>
        </w:rPr>
        <w:t xml:space="preserve"> degrees of </w:t>
      </w:r>
      <w:r w:rsidR="00EF5174" w:rsidRPr="00750B48">
        <w:rPr>
          <w:rFonts w:ascii="Times New Roman" w:hAnsi="Times New Roman" w:cs="Times New Roman"/>
          <w:lang w:bidi="ml-IN"/>
        </w:rPr>
        <w:lastRenderedPageBreak/>
        <w:t xml:space="preserve">freedomThe stiffness matrix, as well as the mass matrix, </w:t>
      </w:r>
      <w:r w:rsidR="00E276AC">
        <w:rPr>
          <w:rFonts w:ascii="Times New Roman" w:hAnsi="Times New Roman" w:cs="Times New Roman"/>
          <w:lang w:bidi="ml-IN"/>
        </w:rPr>
        <w:t>are</w:t>
      </w:r>
      <w:r w:rsidR="00EF5174" w:rsidRPr="00750B48">
        <w:rPr>
          <w:rFonts w:ascii="Times New Roman" w:hAnsi="Times New Roman" w:cs="Times New Roman"/>
          <w:lang w:bidi="ml-IN"/>
        </w:rPr>
        <w:t xml:space="preserve"> determined from the potential and kinetic energy, provided the shape functions of the beam are known. The length of each element is</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24"/>
          <w:lang w:eastAsia="en-IN" w:bidi="ml-IN"/>
        </w:rPr>
        <w:drawing>
          <wp:inline distT="0" distB="0" distL="0" distR="0">
            <wp:extent cx="380365" cy="390525"/>
            <wp:effectExtent l="0" t="0" r="0" b="9525"/>
            <wp:docPr id="3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365" cy="390525"/>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(24)</w:t>
      </w:r>
    </w:p>
    <w:p w:rsidR="00220A99" w:rsidRPr="00750B48" w:rsidRDefault="007B025D"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where</w:t>
      </w:r>
      <w:r w:rsidRPr="002D57BD">
        <w:rPr>
          <w:rFonts w:ascii="Times New Roman" w:hAnsi="Times New Roman" w:cs="Times New Roman"/>
          <w:position w:val="-4"/>
          <w:lang w:bidi="ml-IN"/>
        </w:rPr>
        <w:object w:dxaOrig="220" w:dyaOrig="260">
          <v:shape id="_x0000_i1040" type="#_x0000_t75" style="width:14.25pt;height:14.25pt" o:ole="">
            <v:imagedata r:id="rId89" o:title=""/>
          </v:shape>
          <o:OLEObject Type="Embed" ProgID="Equation.3" ShapeID="_x0000_i1040" DrawAspect="Content" ObjectID="_1583577081" r:id="rId90"/>
        </w:object>
      </w:r>
      <w:r>
        <w:rPr>
          <w:rFonts w:ascii="Times New Roman" w:hAnsi="Times New Roman" w:cs="Times New Roman"/>
          <w:lang w:bidi="ml-IN"/>
        </w:rPr>
        <w:t xml:space="preserve">is the length of the beam </w:t>
      </w:r>
    </w:p>
    <w:p w:rsidR="00220A99" w:rsidRPr="00750B48" w:rsidRDefault="00E276AC"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T</w:t>
      </w:r>
      <w:r w:rsidR="00EF5174" w:rsidRPr="00750B48">
        <w:rPr>
          <w:rFonts w:ascii="Times New Roman" w:hAnsi="Times New Roman" w:cs="Times New Roman"/>
          <w:lang w:bidi="ml-IN"/>
        </w:rPr>
        <w:t>he d</w:t>
      </w:r>
      <w:r>
        <w:rPr>
          <w:rFonts w:ascii="Times New Roman" w:hAnsi="Times New Roman" w:cs="Times New Roman"/>
          <w:lang w:bidi="ml-IN"/>
        </w:rPr>
        <w:t>isplacement profile</w:t>
      </w:r>
      <w:r w:rsidR="00EF5174" w:rsidRPr="00750B48">
        <w:rPr>
          <w:rFonts w:ascii="Times New Roman" w:hAnsi="Times New Roman" w:cs="Times New Roman"/>
          <w:lang w:bidi="ml-IN"/>
        </w:rPr>
        <w:t xml:space="preserve"> is expressed in the form</w:t>
      </w:r>
      <w:r>
        <w:rPr>
          <w:rFonts w:ascii="Times New Roman" w:hAnsi="Times New Roman" w:cs="Times New Roman"/>
          <w:lang w:bidi="ml-IN"/>
        </w:rPr>
        <w:t xml:space="preserve"> of a cubic polynomial</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12"/>
          <w:lang w:eastAsia="en-IN" w:bidi="ml-IN"/>
        </w:rPr>
        <w:drawing>
          <wp:inline distT="0" distB="0" distL="0" distR="0">
            <wp:extent cx="1787525" cy="246380"/>
            <wp:effectExtent l="0" t="0" r="3175" b="1270"/>
            <wp:docPr id="3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7525" cy="24638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(25)</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E276AC"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w</w:t>
      </w:r>
      <w:r w:rsidRPr="00750B48">
        <w:rPr>
          <w:rFonts w:ascii="Times New Roman" w:hAnsi="Times New Roman" w:cs="Times New Roman"/>
          <w:lang w:bidi="ml-IN"/>
        </w:rPr>
        <w:t>here</w:t>
      </w:r>
      <w:r w:rsidR="00526A6F">
        <w:rPr>
          <w:rFonts w:ascii="Times New Roman" w:hAnsi="Times New Roman" w:cs="Times New Roman"/>
          <w:noProof/>
          <w:position w:val="-24"/>
          <w:lang w:eastAsia="en-IN" w:bidi="ml-IN"/>
        </w:rPr>
        <w:drawing>
          <wp:inline distT="0" distB="0" distL="0" distR="0">
            <wp:extent cx="390525" cy="390525"/>
            <wp:effectExtent l="0" t="0" r="9525" b="9525"/>
            <wp:docPr id="2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00EF5174" w:rsidRPr="00750B48">
        <w:rPr>
          <w:rFonts w:ascii="Times New Roman" w:hAnsi="Times New Roman" w:cs="Times New Roman"/>
          <w:lang w:bidi="ml-IN"/>
        </w:rPr>
        <w:t xml:space="preserve"> and </w:t>
      </w:r>
      <w:r w:rsidR="00526A6F">
        <w:rPr>
          <w:rFonts w:ascii="Times New Roman" w:hAnsi="Times New Roman" w:cs="Times New Roman"/>
          <w:noProof/>
          <w:position w:val="-12"/>
          <w:lang w:eastAsia="en-IN" w:bidi="ml-IN"/>
        </w:rPr>
        <w:drawing>
          <wp:inline distT="0" distB="0" distL="0" distR="0">
            <wp:extent cx="287655" cy="215900"/>
            <wp:effectExtent l="0" t="0" r="0" b="0"/>
            <wp:docPr id="2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655" cy="215900"/>
                    </a:xfrm>
                    <a:prstGeom prst="rect">
                      <a:avLst/>
                    </a:prstGeom>
                    <a:noFill/>
                    <a:ln>
                      <a:noFill/>
                    </a:ln>
                  </pic:spPr>
                </pic:pic>
              </a:graphicData>
            </a:graphic>
          </wp:inline>
        </w:drawing>
      </w:r>
      <w:r w:rsidR="00EF5174" w:rsidRPr="00750B48">
        <w:rPr>
          <w:rFonts w:ascii="Times New Roman" w:hAnsi="Times New Roman" w:cs="Times New Roman"/>
          <w:lang w:bidi="ml-IN"/>
        </w:rPr>
        <w:t>constants</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Differentiating of the equation yields Slope equation</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6825BB"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sidRPr="002D57BD">
        <w:rPr>
          <w:rFonts w:ascii="Times New Roman" w:hAnsi="Times New Roman" w:cs="Times New Roman"/>
          <w:position w:val="-12"/>
          <w:lang w:bidi="ml-IN"/>
        </w:rPr>
        <w:object w:dxaOrig="2680" w:dyaOrig="380">
          <v:shape id="_x0000_i1041" type="#_x0000_t75" style="width:136.5pt;height:21.75pt" o:ole="">
            <v:imagedata r:id="rId94" o:title=""/>
          </v:shape>
          <o:OLEObject Type="Embed" ProgID="Equation.3" ShapeID="_x0000_i1041" DrawAspect="Content" ObjectID="_1583577082" r:id="rId95"/>
        </w:object>
      </w:r>
      <w:r>
        <w:rPr>
          <w:rFonts w:ascii="Times New Roman" w:hAnsi="Times New Roman" w:cs="Times New Roman"/>
          <w:lang w:bidi="ml-IN"/>
        </w:rPr>
        <w:tab/>
      </w:r>
      <w:r>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(26)</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Let’s take the first element </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If we apply the boundary conditions at </w:t>
      </w:r>
      <w:r w:rsidR="00526A6F">
        <w:rPr>
          <w:rFonts w:ascii="Times New Roman" w:eastAsia="HiddenHorzOCR" w:hAnsi="Times New Roman" w:cs="Times New Roman"/>
          <w:noProof/>
          <w:position w:val="-6"/>
          <w:lang w:eastAsia="en-IN" w:bidi="ml-IN"/>
        </w:rPr>
        <w:drawing>
          <wp:inline distT="0" distB="0" distL="0" distR="0">
            <wp:extent cx="133350" cy="133350"/>
            <wp:effectExtent l="0" t="0" r="0" b="0"/>
            <wp:docPr id="2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50B48">
        <w:rPr>
          <w:rFonts w:ascii="Times New Roman" w:hAnsi="Times New Roman" w:cs="Times New Roman"/>
          <w:lang w:bidi="ml-IN"/>
        </w:rPr>
        <w:t xml:space="preserve">= 0 and </w:t>
      </w:r>
      <w:r w:rsidR="00526A6F">
        <w:rPr>
          <w:rFonts w:ascii="Times New Roman" w:eastAsia="HiddenHorzOCR" w:hAnsi="Times New Roman" w:cs="Times New Roman"/>
          <w:noProof/>
          <w:position w:val="-6"/>
          <w:lang w:eastAsia="en-IN" w:bidi="ml-IN"/>
        </w:rPr>
        <w:drawing>
          <wp:inline distT="0" distB="0" distL="0" distR="0">
            <wp:extent cx="133350" cy="133350"/>
            <wp:effectExtent l="0" t="0" r="0" b="0"/>
            <wp:docPr id="2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50B48">
        <w:rPr>
          <w:rFonts w:ascii="Times New Roman" w:hAnsi="Times New Roman" w:cs="Times New Roman"/>
          <w:lang w:bidi="ml-IN"/>
        </w:rPr>
        <w:t>= 1, the boundary equations can be expressed by the following matrix equation:</w:t>
      </w:r>
    </w:p>
    <w:p w:rsidR="009313A1" w:rsidRDefault="009313A1" w:rsidP="00220A99">
      <w:pPr>
        <w:autoSpaceDE w:val="0"/>
        <w:autoSpaceDN w:val="0"/>
        <w:adjustRightInd w:val="0"/>
        <w:spacing w:after="0" w:line="240" w:lineRule="auto"/>
        <w:rPr>
          <w:rFonts w:ascii="Times New Roman" w:hAnsi="Times New Roman" w:cs="Times New Roman"/>
          <w:lang w:bidi="ml-IN"/>
        </w:rPr>
      </w:pPr>
    </w:p>
    <w:p w:rsidR="009313A1" w:rsidRDefault="009313A1" w:rsidP="00220A99">
      <w:pPr>
        <w:autoSpaceDE w:val="0"/>
        <w:autoSpaceDN w:val="0"/>
        <w:adjustRightInd w:val="0"/>
        <w:spacing w:after="0" w:line="240" w:lineRule="auto"/>
        <w:rPr>
          <w:rFonts w:ascii="Times New Roman" w:hAnsi="Times New Roman" w:cs="Times New Roman"/>
          <w:lang w:bidi="ml-IN"/>
        </w:rPr>
      </w:pPr>
    </w:p>
    <w:p w:rsidR="009313A1" w:rsidRDefault="009313A1" w:rsidP="00220A99">
      <w:pPr>
        <w:autoSpaceDE w:val="0"/>
        <w:autoSpaceDN w:val="0"/>
        <w:adjustRightInd w:val="0"/>
        <w:spacing w:after="0" w:line="240" w:lineRule="auto"/>
        <w:rPr>
          <w:rFonts w:ascii="Times New Roman" w:hAnsi="Times New Roman" w:cs="Times New Roman"/>
          <w:lang w:bidi="ml-IN"/>
        </w:rPr>
      </w:pPr>
    </w:p>
    <w:p w:rsidR="009313A1" w:rsidRDefault="009313A1" w:rsidP="00220A99">
      <w:pPr>
        <w:autoSpaceDE w:val="0"/>
        <w:autoSpaceDN w:val="0"/>
        <w:adjustRightInd w:val="0"/>
        <w:spacing w:after="0" w:line="240" w:lineRule="auto"/>
        <w:rPr>
          <w:rFonts w:ascii="Times New Roman" w:hAnsi="Times New Roman" w:cs="Times New Roman"/>
          <w:lang w:bidi="ml-IN"/>
        </w:rPr>
      </w:pPr>
    </w:p>
    <w:p w:rsidR="009313A1" w:rsidRDefault="002D57BD" w:rsidP="00220A99">
      <w:pPr>
        <w:autoSpaceDE w:val="0"/>
        <w:autoSpaceDN w:val="0"/>
        <w:adjustRightInd w:val="0"/>
        <w:spacing w:after="0" w:line="240" w:lineRule="auto"/>
        <w:rPr>
          <w:rFonts w:ascii="Times New Roman" w:hAnsi="Times New Roman" w:cs="Times New Roman"/>
          <w:lang w:bidi="ml-IN"/>
        </w:rPr>
      </w:pPr>
      <w:r w:rsidRPr="00964D51">
        <w:rPr>
          <w:rFonts w:ascii="Times New Roman" w:hAnsi="Times New Roman" w:cs="Times New Roman"/>
          <w:position w:val="-68"/>
          <w:lang w:bidi="ml-IN"/>
        </w:rPr>
        <w:object w:dxaOrig="2720" w:dyaOrig="1480">
          <v:shape id="_x0000_i1042" type="#_x0000_t75" style="width:136.5pt;height:1in" o:ole="">
            <v:imagedata r:id="rId98" o:title=""/>
          </v:shape>
          <o:OLEObject Type="Embed" ProgID="Equation.3" ShapeID="_x0000_i1042" DrawAspect="Content" ObjectID="_1583577083" r:id="rId99"/>
        </w:object>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t>(27)</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Multiplying the equation with the inverse of coefficient matrix of </w:t>
      </w:r>
      <w:r w:rsidR="00526A6F">
        <w:rPr>
          <w:rFonts w:ascii="Times New Roman" w:hAnsi="Times New Roman" w:cs="Times New Roman"/>
          <w:noProof/>
          <w:position w:val="-12"/>
          <w:lang w:eastAsia="en-IN" w:bidi="ml-IN"/>
        </w:rPr>
        <w:drawing>
          <wp:inline distT="0" distB="0" distL="0" distR="0">
            <wp:extent cx="287655" cy="215900"/>
            <wp:effectExtent l="0" t="0" r="0" b="0"/>
            <wp:docPr id="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655" cy="215900"/>
                    </a:xfrm>
                    <a:prstGeom prst="rect">
                      <a:avLst/>
                    </a:prstGeom>
                    <a:noFill/>
                    <a:ln>
                      <a:noFill/>
                    </a:ln>
                  </pic:spPr>
                </pic:pic>
              </a:graphicData>
            </a:graphic>
          </wp:inline>
        </w:drawing>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68"/>
          <w:lang w:eastAsia="en-IN" w:bidi="ml-IN"/>
        </w:rPr>
        <w:drawing>
          <wp:inline distT="0" distB="0" distL="0" distR="0">
            <wp:extent cx="2116455" cy="945515"/>
            <wp:effectExtent l="0" t="0" r="0" b="6985"/>
            <wp:docPr id="2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6455" cy="945515"/>
                    </a:xfrm>
                    <a:prstGeom prst="rect">
                      <a:avLst/>
                    </a:prstGeom>
                    <a:noFill/>
                    <a:ln>
                      <a:noFill/>
                    </a:ln>
                  </pic:spPr>
                </pic:pic>
              </a:graphicData>
            </a:graphic>
          </wp:inline>
        </w:drawing>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(28)</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This equation e</w:t>
      </w:r>
      <w:r>
        <w:rPr>
          <w:rFonts w:ascii="Times New Roman" w:hAnsi="Times New Roman" w:cs="Times New Roman"/>
          <w:lang w:bidi="ml-IN"/>
        </w:rPr>
        <w:t xml:space="preserve">nables the determination of the </w:t>
      </w:r>
      <w:r w:rsidR="00526A6F">
        <w:rPr>
          <w:rFonts w:ascii="Times New Roman" w:hAnsi="Times New Roman" w:cs="Times New Roman"/>
          <w:noProof/>
          <w:position w:val="-12"/>
          <w:lang w:eastAsia="en-IN" w:bidi="ml-IN"/>
        </w:rPr>
        <w:drawing>
          <wp:inline distT="0" distB="0" distL="0" distR="0">
            <wp:extent cx="174625" cy="236220"/>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625" cy="236220"/>
                    </a:xfrm>
                    <a:prstGeom prst="rect">
                      <a:avLst/>
                    </a:prstGeom>
                    <a:noFill/>
                    <a:ln>
                      <a:noFill/>
                    </a:ln>
                  </pic:spPr>
                </pic:pic>
              </a:graphicData>
            </a:graphic>
          </wp:inline>
        </w:drawing>
      </w:r>
      <w:r w:rsidRPr="00750B48">
        <w:rPr>
          <w:rFonts w:ascii="Times New Roman" w:hAnsi="Times New Roman" w:cs="Times New Roman"/>
          <w:lang w:bidi="ml-IN"/>
        </w:rPr>
        <w:t xml:space="preserve">for each of the displacements equated to unity with all the others equal to zero. That is, for </w:t>
      </w:r>
      <w:r w:rsidR="00526A6F">
        <w:rPr>
          <w:rFonts w:ascii="Times New Roman" w:hAnsi="Times New Roman" w:cs="Times New Roman"/>
          <w:noProof/>
          <w:position w:val="-10"/>
          <w:lang w:eastAsia="en-IN" w:bidi="ml-IN"/>
        </w:rPr>
        <w:drawing>
          <wp:inline distT="0" distB="0" distL="0" distR="0">
            <wp:extent cx="534035" cy="205740"/>
            <wp:effectExtent l="0" t="0" r="0" b="3810"/>
            <wp:docPr id="2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035" cy="205740"/>
                    </a:xfrm>
                    <a:prstGeom prst="rect">
                      <a:avLst/>
                    </a:prstGeom>
                    <a:noFill/>
                    <a:ln>
                      <a:noFill/>
                    </a:ln>
                  </pic:spPr>
                </pic:pic>
              </a:graphicData>
            </a:graphic>
          </wp:inline>
        </w:drawing>
      </w:r>
      <w:r w:rsidRPr="00750B48">
        <w:rPr>
          <w:rFonts w:ascii="Times New Roman" w:hAnsi="Times New Roman" w:cs="Times New Roman"/>
          <w:lang w:bidi="ml-IN"/>
        </w:rPr>
        <w:t xml:space="preserve"> with all other displacements equal to zero, then the equation becomes </w:t>
      </w:r>
    </w:p>
    <w:p w:rsidR="00220A99" w:rsidRPr="00750B48" w:rsidRDefault="00526A6F"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position w:val="-68"/>
          <w:lang w:eastAsia="en-IN" w:bidi="ml-IN"/>
        </w:rPr>
        <w:drawing>
          <wp:inline distT="0" distB="0" distL="0" distR="0">
            <wp:extent cx="2003425" cy="945515"/>
            <wp:effectExtent l="0" t="0" r="0" b="6985"/>
            <wp:docPr id="1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3425" cy="945515"/>
                    </a:xfrm>
                    <a:prstGeom prst="rect">
                      <a:avLst/>
                    </a:prstGeom>
                    <a:noFill/>
                    <a:ln>
                      <a:noFill/>
                    </a:ln>
                  </pic:spPr>
                </pic:pic>
              </a:graphicData>
            </a:graphic>
          </wp:inline>
        </w:drawing>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(29)</w:t>
      </w: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68"/>
          <w:lang w:eastAsia="en-IN" w:bidi="ml-IN"/>
        </w:rPr>
        <w:drawing>
          <wp:inline distT="0" distB="0" distL="0" distR="0">
            <wp:extent cx="811530" cy="945515"/>
            <wp:effectExtent l="0" t="0" r="7620" b="6985"/>
            <wp:docPr id="1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1530" cy="945515"/>
                    </a:xfrm>
                    <a:prstGeom prst="rect">
                      <a:avLst/>
                    </a:prstGeom>
                    <a:noFill/>
                    <a:ln>
                      <a:noFill/>
                    </a:ln>
                  </pic:spPr>
                </pic:pic>
              </a:graphicData>
            </a:graphic>
          </wp:inline>
        </w:drawing>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(30)</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Substituting the values in equation in </w:t>
      </w:r>
      <w:r>
        <w:rPr>
          <w:rFonts w:ascii="Times New Roman" w:hAnsi="Times New Roman" w:cs="Times New Roman"/>
          <w:lang w:bidi="ml-IN"/>
        </w:rPr>
        <w:t>2</w:t>
      </w:r>
      <w:r w:rsidRPr="00750B48">
        <w:rPr>
          <w:rFonts w:ascii="Times New Roman" w:hAnsi="Times New Roman" w:cs="Times New Roman"/>
          <w:lang w:bidi="ml-IN"/>
        </w:rPr>
        <w:t>5 gives the shape function</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lastRenderedPageBreak/>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sidR="00526A6F">
        <w:rPr>
          <w:rFonts w:ascii="Times New Roman" w:hAnsi="Times New Roman" w:cs="Times New Roman"/>
          <w:noProof/>
          <w:position w:val="-10"/>
          <w:lang w:eastAsia="en-IN" w:bidi="ml-IN"/>
        </w:rPr>
        <w:drawing>
          <wp:inline distT="0" distB="0" distL="0" distR="0">
            <wp:extent cx="1222375" cy="215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2375" cy="215900"/>
                    </a:xfrm>
                    <a:prstGeom prst="rect">
                      <a:avLst/>
                    </a:prstGeom>
                    <a:noFill/>
                    <a:ln>
                      <a:noFill/>
                    </a:ln>
                  </pic:spPr>
                </pic:pic>
              </a:graphicData>
            </a:graphic>
          </wp:inline>
        </w:drawing>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t>(31)</w:t>
      </w:r>
    </w:p>
    <w:p w:rsidR="00220A99"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Similarly substituting for </w:t>
      </w:r>
      <w:r w:rsidR="00526A6F">
        <w:rPr>
          <w:rFonts w:ascii="Times New Roman" w:hAnsi="Times New Roman" w:cs="Times New Roman"/>
          <w:noProof/>
          <w:position w:val="-10"/>
          <w:lang w:eastAsia="en-IN" w:bidi="ml-IN"/>
        </w:rPr>
        <w:drawing>
          <wp:inline distT="0" distB="0" distL="0" distR="0">
            <wp:extent cx="318770" cy="205740"/>
            <wp:effectExtent l="0" t="0" r="5080" b="3810"/>
            <wp:docPr id="1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 cy="205740"/>
                    </a:xfrm>
                    <a:prstGeom prst="rect">
                      <a:avLst/>
                    </a:prstGeom>
                    <a:noFill/>
                    <a:ln>
                      <a:noFill/>
                    </a:ln>
                  </pic:spPr>
                </pic:pic>
              </a:graphicData>
            </a:graphic>
          </wp:inline>
        </w:drawing>
      </w:r>
      <w:r w:rsidRPr="00750B48">
        <w:rPr>
          <w:rFonts w:ascii="Times New Roman" w:hAnsi="Times New Roman" w:cs="Times New Roman"/>
          <w:lang w:bidi="ml-IN"/>
        </w:rPr>
        <w:t xml:space="preserve">and </w:t>
      </w:r>
      <w:r w:rsidR="00526A6F">
        <w:rPr>
          <w:rFonts w:ascii="Times New Roman" w:hAnsi="Times New Roman" w:cs="Times New Roman"/>
          <w:noProof/>
          <w:position w:val="-10"/>
          <w:lang w:eastAsia="en-IN" w:bidi="ml-IN"/>
        </w:rPr>
        <w:drawing>
          <wp:inline distT="0" distB="0" distL="0" distR="0">
            <wp:extent cx="164465" cy="205740"/>
            <wp:effectExtent l="0" t="0" r="6985" b="3810"/>
            <wp:docPr id="1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465" cy="205740"/>
                    </a:xfrm>
                    <a:prstGeom prst="rect">
                      <a:avLst/>
                    </a:prstGeom>
                    <a:noFill/>
                    <a:ln>
                      <a:noFill/>
                    </a:ln>
                  </pic:spPr>
                </pic:pic>
              </a:graphicData>
            </a:graphic>
          </wp:inline>
        </w:drawing>
      </w:r>
      <w:r w:rsidRPr="00750B48">
        <w:rPr>
          <w:rFonts w:ascii="Times New Roman" w:hAnsi="Times New Roman" w:cs="Times New Roman"/>
          <w:lang w:bidi="ml-IN"/>
        </w:rPr>
        <w:t xml:space="preserve">gives the shape functions as </w:t>
      </w:r>
    </w:p>
    <w:p w:rsidR="00220A99" w:rsidRPr="00750B48" w:rsidRDefault="00526A6F" w:rsidP="00220A99">
      <w:pPr>
        <w:autoSpaceDE w:val="0"/>
        <w:autoSpaceDN w:val="0"/>
        <w:adjustRightInd w:val="0"/>
        <w:spacing w:after="0" w:line="240" w:lineRule="auto"/>
        <w:ind w:left="2880"/>
        <w:rPr>
          <w:rFonts w:ascii="Times New Roman" w:hAnsi="Times New Roman" w:cs="Times New Roman"/>
          <w:lang w:bidi="ml-IN"/>
        </w:rPr>
      </w:pPr>
      <w:r>
        <w:rPr>
          <w:rFonts w:ascii="Times New Roman" w:hAnsi="Times New Roman" w:cs="Times New Roman"/>
          <w:noProof/>
          <w:position w:val="-10"/>
          <w:lang w:eastAsia="en-IN" w:bidi="ml-IN"/>
        </w:rPr>
        <w:drawing>
          <wp:inline distT="0" distB="0" distL="0" distR="0">
            <wp:extent cx="1366520" cy="215900"/>
            <wp:effectExtent l="0" t="0" r="5080" b="0"/>
            <wp:docPr id="1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6520" cy="21590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(32)</w:t>
      </w:r>
    </w:p>
    <w:p w:rsidR="00220A99" w:rsidRPr="00750B48" w:rsidRDefault="00526A6F" w:rsidP="00220A99">
      <w:pPr>
        <w:autoSpaceDE w:val="0"/>
        <w:autoSpaceDN w:val="0"/>
        <w:adjustRightInd w:val="0"/>
        <w:spacing w:after="0" w:line="240" w:lineRule="auto"/>
        <w:ind w:left="2160" w:firstLine="720"/>
        <w:rPr>
          <w:rFonts w:ascii="Times New Roman" w:hAnsi="Times New Roman" w:cs="Times New Roman"/>
          <w:lang w:bidi="ml-IN"/>
        </w:rPr>
      </w:pPr>
      <w:r>
        <w:rPr>
          <w:rFonts w:ascii="Times New Roman" w:hAnsi="Times New Roman" w:cs="Times New Roman"/>
          <w:noProof/>
          <w:position w:val="-12"/>
          <w:lang w:eastAsia="en-IN" w:bidi="ml-IN"/>
        </w:rPr>
        <w:drawing>
          <wp:inline distT="0" distB="0" distL="0" distR="0">
            <wp:extent cx="1120140" cy="246380"/>
            <wp:effectExtent l="0" t="0" r="3810" b="1270"/>
            <wp:docPr id="1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0140" cy="24638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(33)</w:t>
      </w:r>
    </w:p>
    <w:p w:rsidR="00220A99" w:rsidRPr="00750B48" w:rsidRDefault="00526A6F" w:rsidP="00220A99">
      <w:pPr>
        <w:autoSpaceDE w:val="0"/>
        <w:autoSpaceDN w:val="0"/>
        <w:adjustRightInd w:val="0"/>
        <w:spacing w:after="0" w:line="240" w:lineRule="auto"/>
        <w:ind w:left="2880"/>
        <w:rPr>
          <w:rFonts w:ascii="Times New Roman" w:hAnsi="Times New Roman" w:cs="Times New Roman"/>
          <w:lang w:bidi="ml-IN"/>
        </w:rPr>
      </w:pPr>
      <w:r>
        <w:rPr>
          <w:rFonts w:ascii="Times New Roman" w:hAnsi="Times New Roman" w:cs="Times New Roman"/>
          <w:noProof/>
          <w:position w:val="-10"/>
          <w:lang w:eastAsia="en-IN" w:bidi="ml-IN"/>
        </w:rPr>
        <w:drawing>
          <wp:inline distT="0" distB="0" distL="0" distR="0">
            <wp:extent cx="1120140" cy="23622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0140" cy="236220"/>
                    </a:xfrm>
                    <a:prstGeom prst="rect">
                      <a:avLst/>
                    </a:prstGeom>
                    <a:noFill/>
                    <a:ln>
                      <a:noFill/>
                    </a:ln>
                  </pic:spPr>
                </pic:pic>
              </a:graphicData>
            </a:graphic>
          </wp:inline>
        </w:drawing>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(34)</w:t>
      </w:r>
    </w:p>
    <w:p w:rsidR="00220A99" w:rsidRPr="00750B48" w:rsidRDefault="00EF5174" w:rsidP="00220A99">
      <w:pPr>
        <w:autoSpaceDE w:val="0"/>
        <w:autoSpaceDN w:val="0"/>
        <w:adjustRightInd w:val="0"/>
        <w:spacing w:after="0" w:line="240" w:lineRule="auto"/>
        <w:rPr>
          <w:rFonts w:ascii="Times New Roman" w:hAnsi="Times New Roman" w:cs="Times New Roman"/>
          <w:b/>
          <w:bCs/>
          <w:lang w:bidi="ml-IN"/>
        </w:rPr>
      </w:pPr>
      <w:r w:rsidRPr="00750B48">
        <w:rPr>
          <w:rFonts w:ascii="Times New Roman" w:hAnsi="Times New Roman" w:cs="Times New Roman"/>
          <w:b/>
          <w:bCs/>
          <w:lang w:bidi="ml-IN"/>
        </w:rPr>
        <w:t>GENERALISED STIFFNESS AND GENERALISED MASS</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Displacement is considered to be a superposition of the above 4 shape functions </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30"/>
          <w:lang w:eastAsia="en-IN" w:bidi="ml-IN"/>
        </w:rPr>
        <w:drawing>
          <wp:inline distT="0" distB="0" distL="0" distR="0">
            <wp:extent cx="2599055" cy="4521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9055" cy="45212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(35)</w:t>
      </w:r>
    </w:p>
    <w:p w:rsidR="00220A99" w:rsidRPr="00750B48" w:rsidRDefault="00EF5174" w:rsidP="00957F3B">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Where </w:t>
      </w:r>
      <w:r w:rsidR="00526A6F">
        <w:rPr>
          <w:rFonts w:ascii="Times New Roman" w:hAnsi="Times New Roman" w:cs="Times New Roman"/>
          <w:noProof/>
          <w:position w:val="-12"/>
          <w:lang w:eastAsia="en-IN" w:bidi="ml-IN"/>
        </w:rPr>
        <w:drawing>
          <wp:inline distT="0" distB="0" distL="0" distR="0">
            <wp:extent cx="164465" cy="215900"/>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465" cy="215900"/>
                    </a:xfrm>
                    <a:prstGeom prst="rect">
                      <a:avLst/>
                    </a:prstGeom>
                    <a:noFill/>
                    <a:ln>
                      <a:noFill/>
                    </a:ln>
                  </pic:spPr>
                </pic:pic>
              </a:graphicData>
            </a:graphic>
          </wp:inline>
        </w:drawing>
      </w:r>
      <w:r>
        <w:rPr>
          <w:rFonts w:ascii="Times New Roman" w:hAnsi="Times New Roman" w:cs="Times New Roman"/>
          <w:lang w:bidi="ml-IN"/>
        </w:rPr>
        <w:t>’s are the</w:t>
      </w:r>
      <w:r w:rsidRPr="00750B48">
        <w:rPr>
          <w:rFonts w:ascii="Times New Roman" w:hAnsi="Times New Roman" w:cs="Times New Roman"/>
          <w:lang w:bidi="ml-IN"/>
        </w:rPr>
        <w:t xml:space="preserve"> end displacements.</w:t>
      </w:r>
      <w:r w:rsidR="00957F3B">
        <w:rPr>
          <w:rFonts w:ascii="Times New Roman" w:hAnsi="Times New Roman" w:cs="Times New Roman"/>
          <w:lang w:bidi="ml-IN"/>
        </w:rPr>
        <w:t xml:space="preserve"> The kinetic energy of the system is given as:</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30"/>
          <w:lang w:eastAsia="en-IN" w:bidi="ml-IN"/>
        </w:rPr>
        <w:drawing>
          <wp:inline distT="0" distB="0" distL="0" distR="0">
            <wp:extent cx="2332355" cy="452120"/>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2355" cy="45212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(36)</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30"/>
          <w:lang w:eastAsia="en-IN" w:bidi="ml-IN"/>
        </w:rPr>
        <w:drawing>
          <wp:inline distT="0" distB="0" distL="0" distR="0">
            <wp:extent cx="1170940" cy="452120"/>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0940" cy="45212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(37)</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Thus the elements of generalized mass matrix is</w:t>
      </w:r>
      <w:r w:rsidR="00957F3B">
        <w:rPr>
          <w:rFonts w:ascii="Times New Roman" w:hAnsi="Times New Roman" w:cs="Times New Roman"/>
          <w:lang w:bidi="ml-IN"/>
        </w:rPr>
        <w:t>obtained as:</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32"/>
          <w:lang w:eastAsia="en-IN" w:bidi="ml-IN"/>
        </w:rPr>
        <w:drawing>
          <wp:inline distT="0" distB="0" distL="0" distR="0">
            <wp:extent cx="945515" cy="462280"/>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5515" cy="46228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(38)</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After substituting the four shape function and the below mass matrix is obtained </w:t>
      </w: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66"/>
          <w:lang w:eastAsia="en-IN" w:bidi="ml-IN"/>
        </w:rPr>
        <w:drawing>
          <wp:inline distT="0" distB="0" distL="0" distR="0">
            <wp:extent cx="2496820" cy="914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6820" cy="91440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(39)</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432F08"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The potential energy is obtained as:</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526A6F" w:rsidP="00220A99">
      <w:pPr>
        <w:autoSpaceDE w:val="0"/>
        <w:autoSpaceDN w:val="0"/>
        <w:adjustRightInd w:val="0"/>
        <w:spacing w:after="0" w:line="240" w:lineRule="auto"/>
        <w:ind w:left="3600" w:hanging="3600"/>
        <w:rPr>
          <w:rFonts w:ascii="Times New Roman" w:hAnsi="Times New Roman" w:cs="Times New Roman"/>
          <w:lang w:bidi="ml-IN"/>
        </w:rPr>
      </w:pPr>
      <w:r>
        <w:rPr>
          <w:rFonts w:ascii="Times New Roman" w:hAnsi="Times New Roman" w:cs="Times New Roman"/>
          <w:noProof/>
          <w:position w:val="-32"/>
          <w:lang w:eastAsia="en-IN" w:bidi="ml-IN"/>
        </w:rPr>
        <w:drawing>
          <wp:inline distT="0" distB="0" distL="0" distR="0">
            <wp:extent cx="2784475" cy="5035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4475" cy="503555"/>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(40)</w:t>
      </w:r>
      <w:r>
        <w:rPr>
          <w:rFonts w:ascii="Times New Roman" w:hAnsi="Times New Roman" w:cs="Times New Roman"/>
          <w:noProof/>
          <w:position w:val="-30"/>
          <w:lang w:eastAsia="en-IN" w:bidi="ml-IN"/>
        </w:rPr>
        <w:drawing>
          <wp:inline distT="0" distB="0" distL="0" distR="0">
            <wp:extent cx="1017270" cy="4521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7270" cy="452120"/>
                    </a:xfrm>
                    <a:prstGeom prst="rect">
                      <a:avLst/>
                    </a:prstGeom>
                    <a:noFill/>
                    <a:ln>
                      <a:noFill/>
                    </a:ln>
                  </pic:spPr>
                </pic:pic>
              </a:graphicData>
            </a:graphic>
          </wp:inline>
        </w:drawing>
      </w:r>
      <w:r>
        <w:rPr>
          <w:rFonts w:ascii="Times New Roman" w:hAnsi="Times New Roman" w:cs="Times New Roman"/>
          <w:noProof/>
          <w:position w:val="-10"/>
          <w:lang w:eastAsia="en-IN" w:bidi="ml-IN"/>
        </w:rPr>
        <w:drawing>
          <wp:inline distT="0" distB="0" distL="0" distR="0">
            <wp:extent cx="102870" cy="2057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 cy="20574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(41)</w:t>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Thus the elements of generalized </w:t>
      </w:r>
      <w:r w:rsidR="00432F08">
        <w:rPr>
          <w:rFonts w:ascii="Times New Roman" w:hAnsi="Times New Roman" w:cs="Times New Roman"/>
          <w:lang w:bidi="ml-IN"/>
        </w:rPr>
        <w:t>stiffness</w:t>
      </w:r>
      <w:r w:rsidRPr="00750B48">
        <w:rPr>
          <w:rFonts w:ascii="Times New Roman" w:hAnsi="Times New Roman" w:cs="Times New Roman"/>
          <w:lang w:bidi="ml-IN"/>
        </w:rPr>
        <w:t>matrix is given by</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526A6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position w:val="-32"/>
          <w:lang w:eastAsia="en-IN" w:bidi="ml-IN"/>
        </w:rPr>
        <w:drawing>
          <wp:inline distT="0" distB="0" distL="0" distR="0">
            <wp:extent cx="955675" cy="4622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5675" cy="462280"/>
                    </a:xfrm>
                    <a:prstGeom prst="rect">
                      <a:avLst/>
                    </a:prstGeom>
                    <a:noFill/>
                    <a:ln>
                      <a:noFill/>
                    </a:ln>
                  </pic:spPr>
                </pic:pic>
              </a:graphicData>
            </a:graphic>
          </wp:inline>
        </w:drawing>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r>
      <w:r w:rsidR="00EF5174">
        <w:rPr>
          <w:rFonts w:ascii="Times New Roman" w:hAnsi="Times New Roman" w:cs="Times New Roman"/>
          <w:lang w:bidi="ml-IN"/>
        </w:rPr>
        <w:tab/>
        <w:t>(42)</w:t>
      </w:r>
    </w:p>
    <w:p w:rsidR="00BF2291" w:rsidRDefault="00012AF6">
      <w:pPr>
        <w:pStyle w:val="NoSpacing"/>
        <w:rPr>
          <w:position w:val="-66"/>
          <w:lang w:bidi="ml-IN"/>
        </w:rPr>
      </w:pPr>
      <w:r>
        <w:rPr>
          <w:position w:val="-66"/>
          <w:lang w:bidi="ml-IN"/>
        </w:rPr>
        <w:t>The global mass and stiffness matrix is calulated by taking into consideration the element</w:t>
      </w:r>
      <w:r w:rsidR="002D57BD">
        <w:rPr>
          <w:position w:val="-66"/>
          <w:lang w:bidi="ml-IN"/>
        </w:rPr>
        <w:t>al</w:t>
      </w:r>
    </w:p>
    <w:p w:rsidR="00BF2291" w:rsidRDefault="00E823BF">
      <w:pPr>
        <w:pStyle w:val="NoSpacing"/>
        <w:rPr>
          <w:lang w:bidi="ml-IN"/>
        </w:rPr>
      </w:pPr>
      <w:r w:rsidRPr="00E823BF">
        <w:t>connectivity</w:t>
      </w:r>
      <w:r w:rsidR="00012AF6">
        <w:rPr>
          <w:position w:val="-66"/>
          <w:lang w:bidi="ml-IN"/>
        </w:rPr>
        <w:t>.</w:t>
      </w:r>
    </w:p>
    <w:p w:rsidR="00BF2291" w:rsidRDefault="00EF5174">
      <w:pPr>
        <w:pStyle w:val="NoSpacing"/>
        <w:rPr>
          <w:lang w:bidi="ml-IN"/>
        </w:rPr>
      </w:pPr>
      <w:r w:rsidRPr="00750B48">
        <w:t>The natural frequency is obtained</w:t>
      </w:r>
      <w:r w:rsidR="002D57BD">
        <w:t xml:space="preserve"> b</w:t>
      </w:r>
      <w:r w:rsidR="00012AF6">
        <w:t xml:space="preserve">y solving the eigenvalue problem. </w:t>
      </w:r>
    </w:p>
    <w:p w:rsidR="00BF2291" w:rsidRDefault="00012AF6">
      <w:pPr>
        <w:pStyle w:val="NoSpacing"/>
        <w:rPr>
          <w:lang w:bidi="ml-IN"/>
        </w:rPr>
      </w:pPr>
      <w:r w:rsidRPr="00750B48">
        <w:rPr>
          <w:lang w:bidi="ml-IN"/>
        </w:rPr>
        <w:lastRenderedPageBreak/>
        <w:t>In case of the free-free beam, a  small stiffness is added to avoid</w:t>
      </w:r>
      <w:r>
        <w:rPr>
          <w:lang w:bidi="ml-IN"/>
        </w:rPr>
        <w:t xml:space="preserve"> unphysical</w:t>
      </w:r>
      <w:r w:rsidRPr="00750B48">
        <w:rPr>
          <w:lang w:bidi="ml-IN"/>
        </w:rPr>
        <w:t xml:space="preserve"> complex </w:t>
      </w:r>
      <w:r>
        <w:rPr>
          <w:lang w:bidi="ml-IN"/>
        </w:rPr>
        <w:t>eigenvalue</w:t>
      </w:r>
      <w:r w:rsidRPr="00750B48">
        <w:rPr>
          <w:lang w:bidi="ml-IN"/>
        </w:rPr>
        <w:t xml:space="preserve">. </w:t>
      </w:r>
      <w:r w:rsidR="00761528">
        <w:rPr>
          <w:lang w:bidi="ml-IN"/>
        </w:rPr>
        <w:t>The magnitude of spring stiffnees is nearly negligle and does not alter the boundary condition significantly.</w:t>
      </w:r>
    </w:p>
    <w:p w:rsidR="00BF2291" w:rsidRDefault="00BF2291">
      <w:pPr>
        <w:pStyle w:val="NoSpacing"/>
        <w:rPr>
          <w:lang w:bidi="ml-IN"/>
        </w:rPr>
      </w:pPr>
    </w:p>
    <w:p w:rsidR="00BF2291" w:rsidRDefault="00BF2291">
      <w:pPr>
        <w:pStyle w:val="NoSpacing"/>
        <w:rPr>
          <w:ins w:id="9" w:author="User" w:date="2018-03-26T13:30:00Z"/>
          <w:lang w:bidi="ml-IN"/>
        </w:rPr>
      </w:pPr>
    </w:p>
    <w:p w:rsidR="00DE5F49" w:rsidRDefault="00DE5F49">
      <w:pPr>
        <w:pStyle w:val="NoSpacing"/>
        <w:rPr>
          <w:ins w:id="10" w:author="User" w:date="2018-03-26T13:30:00Z"/>
          <w:lang w:bidi="ml-IN"/>
        </w:rPr>
      </w:pPr>
    </w:p>
    <w:p w:rsidR="00DE5F49" w:rsidRDefault="00DE5F49">
      <w:pPr>
        <w:pStyle w:val="NoSpacing"/>
        <w:rPr>
          <w:ins w:id="11" w:author="User" w:date="2018-03-26T13:30:00Z"/>
          <w:lang w:bidi="ml-IN"/>
        </w:rPr>
      </w:pPr>
    </w:p>
    <w:p w:rsidR="00DE5F49" w:rsidRDefault="00DE5F49">
      <w:pPr>
        <w:pStyle w:val="NoSpacing"/>
        <w:rPr>
          <w:ins w:id="12" w:author="User" w:date="2018-03-26T13:30:00Z"/>
          <w:lang w:bidi="ml-IN"/>
        </w:rPr>
      </w:pPr>
    </w:p>
    <w:p w:rsidR="00DE5F49" w:rsidRDefault="00DE5F49">
      <w:pPr>
        <w:pStyle w:val="NoSpacing"/>
        <w:rPr>
          <w:ins w:id="13" w:author="User" w:date="2018-03-26T13:30:00Z"/>
          <w:lang w:bidi="ml-IN"/>
        </w:rPr>
      </w:pPr>
    </w:p>
    <w:p w:rsidR="00DE5F49" w:rsidRDefault="00DE5F49">
      <w:pPr>
        <w:pStyle w:val="NoSpacing"/>
        <w:rPr>
          <w:ins w:id="14" w:author="User" w:date="2018-03-26T13:30:00Z"/>
          <w:lang w:bidi="ml-IN"/>
        </w:rPr>
      </w:pPr>
    </w:p>
    <w:p w:rsidR="00DE5F49" w:rsidRDefault="00DE5F49">
      <w:pPr>
        <w:pStyle w:val="NoSpacing"/>
        <w:rPr>
          <w:ins w:id="15" w:author="User" w:date="2018-03-26T13:30:00Z"/>
          <w:lang w:bidi="ml-IN"/>
        </w:rPr>
      </w:pPr>
    </w:p>
    <w:p w:rsidR="00DE5F49" w:rsidRDefault="00DE5F49">
      <w:pPr>
        <w:pStyle w:val="NoSpacing"/>
        <w:rPr>
          <w:ins w:id="16" w:author="User" w:date="2018-03-26T13:30:00Z"/>
          <w:lang w:bidi="ml-IN"/>
        </w:rPr>
      </w:pPr>
    </w:p>
    <w:p w:rsidR="00DE5F49" w:rsidRDefault="00DE5F49">
      <w:pPr>
        <w:pStyle w:val="NoSpacing"/>
        <w:rPr>
          <w:ins w:id="17" w:author="User" w:date="2018-03-26T13:30:00Z"/>
          <w:lang w:bidi="ml-IN"/>
        </w:rPr>
      </w:pPr>
    </w:p>
    <w:p w:rsidR="00DE5F49" w:rsidRDefault="00DE5F49">
      <w:pPr>
        <w:pStyle w:val="NoSpacing"/>
        <w:rPr>
          <w:lang w:bidi="ml-IN"/>
        </w:rPr>
      </w:pPr>
    </w:p>
    <w:p w:rsidR="00012AF6" w:rsidRDefault="002D57BD"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Table.4.The natural frequency of the beam under Free-Free boundary conditions</w:t>
      </w:r>
    </w:p>
    <w:p w:rsidR="00012AF6" w:rsidRDefault="00012AF6" w:rsidP="00220A99">
      <w:pPr>
        <w:autoSpaceDE w:val="0"/>
        <w:autoSpaceDN w:val="0"/>
        <w:adjustRightInd w:val="0"/>
        <w:spacing w:after="0" w:line="240" w:lineRule="auto"/>
        <w:rPr>
          <w:rFonts w:ascii="Times New Roman" w:hAnsi="Times New Roman" w:cs="Times New Roman"/>
          <w:lang w:bidi="ml-IN"/>
        </w:rPr>
      </w:pPr>
    </w:p>
    <w:p w:rsidR="00012AF6" w:rsidRDefault="00012AF6" w:rsidP="00220A99">
      <w:pPr>
        <w:autoSpaceDE w:val="0"/>
        <w:autoSpaceDN w:val="0"/>
        <w:adjustRightInd w:val="0"/>
        <w:spacing w:after="0" w:line="240" w:lineRule="auto"/>
        <w:rPr>
          <w:rFonts w:ascii="Times New Roman" w:hAnsi="Times New Roman" w:cs="Times New Roman"/>
          <w:lang w:bidi="ml-IN"/>
        </w:rPr>
      </w:pPr>
    </w:p>
    <w:tbl>
      <w:tblPr>
        <w:tblStyle w:val="TableGrid"/>
        <w:tblpPr w:leftFromText="180" w:rightFromText="180" w:vertAnchor="page" w:horzAnchor="margin" w:tblpXSpec="center" w:tblpY="2315"/>
        <w:tblW w:w="0" w:type="auto"/>
        <w:tblLook w:val="04A0"/>
      </w:tblPr>
      <w:tblGrid>
        <w:gridCol w:w="704"/>
        <w:gridCol w:w="1940"/>
      </w:tblGrid>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SI NO</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FREQUENCY(Hz)</w:t>
            </w:r>
          </w:p>
        </w:tc>
      </w:tr>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1</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0</w:t>
            </w:r>
          </w:p>
        </w:tc>
      </w:tr>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2</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0</w:t>
            </w:r>
          </w:p>
        </w:tc>
      </w:tr>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3</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1169.2</w:t>
            </w:r>
          </w:p>
        </w:tc>
      </w:tr>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4</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3223.1</w:t>
            </w:r>
          </w:p>
        </w:tc>
      </w:tr>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5</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6318.5</w:t>
            </w:r>
          </w:p>
        </w:tc>
      </w:tr>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6</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10445</w:t>
            </w:r>
          </w:p>
        </w:tc>
      </w:tr>
      <w:tr w:rsidR="00C72D42" w:rsidTr="00C72D42">
        <w:tc>
          <w:tcPr>
            <w:tcW w:w="704"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7</w:t>
            </w:r>
          </w:p>
        </w:tc>
        <w:tc>
          <w:tcPr>
            <w:tcW w:w="1940" w:type="dxa"/>
          </w:tcPr>
          <w:p w:rsidR="00C72D42" w:rsidRPr="00750B48" w:rsidRDefault="00C72D42" w:rsidP="00C72D42">
            <w:pPr>
              <w:autoSpaceDE w:val="0"/>
              <w:autoSpaceDN w:val="0"/>
              <w:adjustRightInd w:val="0"/>
              <w:jc w:val="both"/>
              <w:rPr>
                <w:rFonts w:ascii="Times New Roman" w:hAnsi="Times New Roman" w:cs="Times New Roman"/>
                <w:lang w:bidi="ml-IN"/>
              </w:rPr>
            </w:pPr>
            <w:r w:rsidRPr="00750B48">
              <w:rPr>
                <w:rFonts w:ascii="Times New Roman" w:hAnsi="Times New Roman" w:cs="Times New Roman"/>
                <w:lang w:bidi="ml-IN"/>
              </w:rPr>
              <w:t>15603</w:t>
            </w:r>
          </w:p>
        </w:tc>
      </w:tr>
    </w:tbl>
    <w:p w:rsidR="00012AF6" w:rsidRDefault="00012AF6" w:rsidP="00220A99">
      <w:pPr>
        <w:autoSpaceDE w:val="0"/>
        <w:autoSpaceDN w:val="0"/>
        <w:adjustRightInd w:val="0"/>
        <w:spacing w:after="0" w:line="240" w:lineRule="auto"/>
        <w:rPr>
          <w:rFonts w:ascii="Times New Roman" w:hAnsi="Times New Roman" w:cs="Times New Roman"/>
          <w:lang w:bidi="ml-IN"/>
        </w:rPr>
      </w:pPr>
    </w:p>
    <w:p w:rsidR="00012AF6" w:rsidDel="00DE5F49" w:rsidRDefault="00012AF6" w:rsidP="00220A99">
      <w:pPr>
        <w:autoSpaceDE w:val="0"/>
        <w:autoSpaceDN w:val="0"/>
        <w:adjustRightInd w:val="0"/>
        <w:spacing w:after="0" w:line="240" w:lineRule="auto"/>
        <w:rPr>
          <w:del w:id="18"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19"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0"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1"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2"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3"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4"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5"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6" w:author="User" w:date="2018-03-26T13:30:00Z"/>
          <w:rFonts w:ascii="Times New Roman" w:hAnsi="Times New Roman" w:cs="Times New Roman"/>
          <w:lang w:bidi="ml-IN"/>
        </w:rPr>
      </w:pPr>
    </w:p>
    <w:p w:rsidR="00C72D42" w:rsidDel="00DE5F49" w:rsidRDefault="00C72D42" w:rsidP="00761528">
      <w:pPr>
        <w:autoSpaceDE w:val="0"/>
        <w:autoSpaceDN w:val="0"/>
        <w:adjustRightInd w:val="0"/>
        <w:spacing w:after="0" w:line="240" w:lineRule="auto"/>
        <w:rPr>
          <w:del w:id="27" w:author="User" w:date="2018-03-26T13:30:00Z"/>
          <w:rFonts w:ascii="Times New Roman" w:hAnsi="Times New Roman" w:cs="Times New Roman"/>
          <w:lang w:bidi="ml-IN"/>
        </w:rPr>
      </w:pPr>
    </w:p>
    <w:p w:rsidR="00761528" w:rsidRDefault="00EF5174" w:rsidP="00761528">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For the fixed-fixed beam, the natural frequencies obtained are  </w:t>
      </w:r>
    </w:p>
    <w:p w:rsidR="002D57BD" w:rsidRDefault="002D57BD" w:rsidP="00761528">
      <w:pPr>
        <w:autoSpaceDE w:val="0"/>
        <w:autoSpaceDN w:val="0"/>
        <w:adjustRightInd w:val="0"/>
        <w:spacing w:after="0" w:line="240" w:lineRule="auto"/>
        <w:rPr>
          <w:rFonts w:ascii="Times New Roman" w:hAnsi="Times New Roman" w:cs="Times New Roman"/>
          <w:lang w:bidi="ml-IN"/>
        </w:rPr>
      </w:pPr>
    </w:p>
    <w:p w:rsidR="002D57BD" w:rsidRDefault="002D57BD" w:rsidP="00761528">
      <w:pPr>
        <w:autoSpaceDE w:val="0"/>
        <w:autoSpaceDN w:val="0"/>
        <w:adjustRightInd w:val="0"/>
        <w:spacing w:after="0" w:line="240" w:lineRule="auto"/>
        <w:rPr>
          <w:rFonts w:ascii="Times New Roman" w:hAnsi="Times New Roman" w:cs="Times New Roman"/>
          <w:lang w:bidi="ml-IN"/>
        </w:rPr>
      </w:pPr>
    </w:p>
    <w:tbl>
      <w:tblPr>
        <w:tblStyle w:val="TableGrid"/>
        <w:tblpPr w:leftFromText="180" w:rightFromText="180" w:vertAnchor="text" w:horzAnchor="margin" w:tblpXSpec="center" w:tblpY="136"/>
        <w:tblW w:w="0" w:type="auto"/>
        <w:tblLook w:val="04A0"/>
      </w:tblPr>
      <w:tblGrid>
        <w:gridCol w:w="988"/>
        <w:gridCol w:w="1940"/>
      </w:tblGrid>
      <w:tr w:rsidR="002D57BD" w:rsidTr="002D57BD">
        <w:tc>
          <w:tcPr>
            <w:tcW w:w="988"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SI NO</w:t>
            </w:r>
          </w:p>
        </w:tc>
        <w:tc>
          <w:tcPr>
            <w:tcW w:w="1940"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FREQUENCY(Hz)</w:t>
            </w:r>
          </w:p>
        </w:tc>
      </w:tr>
      <w:tr w:rsidR="002D57BD" w:rsidTr="002D57BD">
        <w:tc>
          <w:tcPr>
            <w:tcW w:w="988"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40"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1169.2</w:t>
            </w:r>
          </w:p>
        </w:tc>
      </w:tr>
      <w:tr w:rsidR="002D57BD" w:rsidTr="002D57BD">
        <w:tc>
          <w:tcPr>
            <w:tcW w:w="988"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40"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3234.1</w:t>
            </w:r>
          </w:p>
        </w:tc>
      </w:tr>
      <w:tr w:rsidR="002D57BD" w:rsidTr="002D57BD">
        <w:tc>
          <w:tcPr>
            <w:tcW w:w="988"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40"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6402.3</w:t>
            </w:r>
          </w:p>
        </w:tc>
      </w:tr>
      <w:tr w:rsidR="002D57BD" w:rsidTr="002D57BD">
        <w:tc>
          <w:tcPr>
            <w:tcW w:w="988"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40"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10667</w:t>
            </w:r>
          </w:p>
        </w:tc>
      </w:tr>
      <w:tr w:rsidR="002D57BD" w:rsidTr="002D57BD">
        <w:tc>
          <w:tcPr>
            <w:tcW w:w="988"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5</w:t>
            </w:r>
          </w:p>
        </w:tc>
        <w:tc>
          <w:tcPr>
            <w:tcW w:w="1940" w:type="dxa"/>
          </w:tcPr>
          <w:p w:rsidR="002D57BD" w:rsidRPr="00750B48" w:rsidRDefault="002D57BD" w:rsidP="002D57BD">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17910</w:t>
            </w:r>
          </w:p>
        </w:tc>
      </w:tr>
    </w:tbl>
    <w:p w:rsidR="002D57BD" w:rsidRDefault="002D57BD" w:rsidP="00761528">
      <w:pPr>
        <w:autoSpaceDE w:val="0"/>
        <w:autoSpaceDN w:val="0"/>
        <w:adjustRightInd w:val="0"/>
        <w:spacing w:after="0" w:line="240" w:lineRule="auto"/>
        <w:rPr>
          <w:rFonts w:ascii="Times New Roman" w:hAnsi="Times New Roman" w:cs="Times New Roman"/>
          <w:lang w:bidi="ml-IN"/>
        </w:rPr>
      </w:pPr>
    </w:p>
    <w:p w:rsidR="002D57BD" w:rsidRDefault="002D57BD" w:rsidP="00761528">
      <w:pPr>
        <w:autoSpaceDE w:val="0"/>
        <w:autoSpaceDN w:val="0"/>
        <w:adjustRightInd w:val="0"/>
        <w:spacing w:after="0" w:line="240" w:lineRule="auto"/>
        <w:rPr>
          <w:rFonts w:ascii="Times New Roman" w:hAnsi="Times New Roman" w:cs="Times New Roman"/>
          <w:lang w:bidi="ml-IN"/>
        </w:rPr>
      </w:pPr>
    </w:p>
    <w:p w:rsidR="002D57BD" w:rsidRDefault="002D57BD" w:rsidP="00761528">
      <w:pPr>
        <w:autoSpaceDE w:val="0"/>
        <w:autoSpaceDN w:val="0"/>
        <w:adjustRightInd w:val="0"/>
        <w:spacing w:after="0" w:line="240" w:lineRule="auto"/>
        <w:rPr>
          <w:rFonts w:ascii="Times New Roman" w:hAnsi="Times New Roman" w:cs="Times New Roman"/>
          <w:lang w:bidi="ml-IN"/>
        </w:rPr>
      </w:pPr>
    </w:p>
    <w:p w:rsidR="002D57BD" w:rsidRDefault="002D57BD" w:rsidP="00761528">
      <w:pPr>
        <w:autoSpaceDE w:val="0"/>
        <w:autoSpaceDN w:val="0"/>
        <w:adjustRightInd w:val="0"/>
        <w:spacing w:after="0" w:line="240" w:lineRule="auto"/>
        <w:rPr>
          <w:rFonts w:ascii="Times New Roman" w:hAnsi="Times New Roman" w:cs="Times New Roman"/>
          <w:lang w:bidi="ml-IN"/>
        </w:rPr>
      </w:pPr>
    </w:p>
    <w:p w:rsidR="002D57BD" w:rsidRDefault="002D57BD" w:rsidP="00761528">
      <w:pPr>
        <w:autoSpaceDE w:val="0"/>
        <w:autoSpaceDN w:val="0"/>
        <w:adjustRightInd w:val="0"/>
        <w:spacing w:after="0" w:line="240" w:lineRule="auto"/>
        <w:rPr>
          <w:rFonts w:ascii="Times New Roman" w:hAnsi="Times New Roman" w:cs="Times New Roman"/>
          <w:lang w:bidi="ml-IN"/>
        </w:rPr>
      </w:pPr>
    </w:p>
    <w:p w:rsidR="002D57BD" w:rsidRDefault="002D57BD" w:rsidP="00761528">
      <w:pPr>
        <w:autoSpaceDE w:val="0"/>
        <w:autoSpaceDN w:val="0"/>
        <w:adjustRightInd w:val="0"/>
        <w:spacing w:after="0" w:line="240" w:lineRule="auto"/>
        <w:rPr>
          <w:rFonts w:ascii="Times New Roman" w:hAnsi="Times New Roman" w:cs="Times New Roman"/>
          <w:lang w:bidi="ml-IN"/>
        </w:rPr>
      </w:pPr>
    </w:p>
    <w:p w:rsidR="000C6336" w:rsidRDefault="000C6336" w:rsidP="002D57BD">
      <w:pPr>
        <w:autoSpaceDE w:val="0"/>
        <w:autoSpaceDN w:val="0"/>
        <w:adjustRightInd w:val="0"/>
        <w:spacing w:after="0" w:line="240" w:lineRule="auto"/>
        <w:rPr>
          <w:rFonts w:ascii="Times New Roman" w:hAnsi="Times New Roman" w:cs="Times New Roman"/>
          <w:lang w:bidi="ml-IN"/>
        </w:rPr>
      </w:pPr>
    </w:p>
    <w:p w:rsidR="000C6336" w:rsidRDefault="000C6336" w:rsidP="002D57BD">
      <w:pPr>
        <w:autoSpaceDE w:val="0"/>
        <w:autoSpaceDN w:val="0"/>
        <w:adjustRightInd w:val="0"/>
        <w:spacing w:after="0" w:line="240" w:lineRule="auto"/>
        <w:rPr>
          <w:rFonts w:ascii="Times New Roman" w:hAnsi="Times New Roman" w:cs="Times New Roman"/>
          <w:lang w:bidi="ml-IN"/>
        </w:rPr>
      </w:pPr>
    </w:p>
    <w:p w:rsidR="002D57BD" w:rsidRPr="00750B48" w:rsidRDefault="002D57BD" w:rsidP="002D57BD">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Table </w:t>
      </w:r>
      <w:commentRangeStart w:id="28"/>
      <w:r>
        <w:rPr>
          <w:rFonts w:ascii="Times New Roman" w:hAnsi="Times New Roman" w:cs="Times New Roman"/>
          <w:lang w:bidi="ml-IN"/>
        </w:rPr>
        <w:t>5</w:t>
      </w:r>
      <w:commentRangeEnd w:id="28"/>
      <w:r>
        <w:rPr>
          <w:rStyle w:val="CommentReference"/>
        </w:rPr>
        <w:commentReference w:id="28"/>
      </w:r>
      <w:r>
        <w:rPr>
          <w:rFonts w:ascii="Times New Roman" w:hAnsi="Times New Roman" w:cs="Times New Roman"/>
          <w:lang w:bidi="ml-IN"/>
        </w:rPr>
        <w:t>.</w:t>
      </w:r>
      <w:r w:rsidR="008A7F94">
        <w:rPr>
          <w:rFonts w:ascii="Times New Roman" w:hAnsi="Times New Roman" w:cs="Times New Roman"/>
          <w:lang w:bidi="ml-IN"/>
        </w:rPr>
        <w:t>Natural frequency of beam under Fixed-Fixed boundary conditions</w:t>
      </w:r>
    </w:p>
    <w:p w:rsidR="002D57BD" w:rsidRDefault="002D57BD" w:rsidP="00761528">
      <w:pPr>
        <w:autoSpaceDE w:val="0"/>
        <w:autoSpaceDN w:val="0"/>
        <w:adjustRightInd w:val="0"/>
        <w:spacing w:after="0" w:line="240" w:lineRule="auto"/>
        <w:rPr>
          <w:rFonts w:ascii="Times New Roman" w:hAnsi="Times New Roman" w:cs="Times New Roman"/>
          <w:lang w:bidi="ml-IN"/>
        </w:rPr>
      </w:pPr>
    </w:p>
    <w:p w:rsidR="00BF2291" w:rsidRDefault="00BF2291">
      <w:pPr>
        <w:autoSpaceDE w:val="0"/>
        <w:autoSpaceDN w:val="0"/>
        <w:adjustRightInd w:val="0"/>
        <w:spacing w:after="0" w:line="240" w:lineRule="auto"/>
        <w:rPr>
          <w:rFonts w:ascii="Times New Roman" w:hAnsi="Times New Roman" w:cs="Times New Roman"/>
          <w:lang w:bidi="ml-IN"/>
        </w:rPr>
      </w:pPr>
    </w:p>
    <w:p w:rsidR="00BF2291" w:rsidRDefault="00761528">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When comparing free-free beam and fixed-fixed the first two frequency of the free-free beam comes out to be zero. The mode shapes of the free-free and fixed-fixed beam are given below </w:t>
      </w:r>
    </w:p>
    <w:p w:rsidR="00761528" w:rsidRPr="00750B48" w:rsidRDefault="00761528" w:rsidP="00761528">
      <w:pPr>
        <w:autoSpaceDE w:val="0"/>
        <w:autoSpaceDN w:val="0"/>
        <w:adjustRightInd w:val="0"/>
        <w:spacing w:after="0" w:line="240" w:lineRule="auto"/>
        <w:rPr>
          <w:rFonts w:ascii="Times New Roman" w:hAnsi="Times New Roman" w:cs="Times New Roman"/>
          <w:lang w:bidi="ml-IN"/>
        </w:rPr>
      </w:pP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0C6336" w:rsidRPr="00750B48" w:rsidRDefault="000C6336"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jc w:val="both"/>
        <w:rPr>
          <w:rFonts w:ascii="Times New Roman" w:hAnsi="Times New Roman" w:cs="Times New Roman"/>
          <w:b/>
          <w:bCs/>
          <w:u w:val="single"/>
          <w:lang w:bidi="ml-IN"/>
        </w:rPr>
      </w:pPr>
      <w:r w:rsidRPr="00750B48">
        <w:rPr>
          <w:rFonts w:ascii="Times New Roman" w:hAnsi="Times New Roman" w:cs="Times New Roman"/>
          <w:b/>
          <w:bCs/>
          <w:u w:val="single"/>
          <w:lang w:bidi="ml-IN"/>
        </w:rPr>
        <w:t>Free -free beam</w:t>
      </w:r>
    </w:p>
    <w:p w:rsidR="00220A99" w:rsidRDefault="00BF2291"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lang w:eastAsia="en-IN" w:bidi="ml-IN"/>
        </w:rPr>
        <w:drawing>
          <wp:inline distT="0" distB="0" distL="0" distR="0">
            <wp:extent cx="2784297" cy="2211705"/>
            <wp:effectExtent l="0" t="0" r="0" b="0"/>
            <wp:docPr id="1066141858" name="Picture 106614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58" name="1.jpg"/>
                    <pic:cNvPicPr/>
                  </pic:nvPicPr>
                  <pic:blipFill>
                    <a:blip r:embed="rId1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04894" cy="2228067"/>
                    </a:xfrm>
                    <a:prstGeom prst="rect">
                      <a:avLst/>
                    </a:prstGeom>
                  </pic:spPr>
                </pic:pic>
              </a:graphicData>
            </a:graphic>
          </wp:inline>
        </w:drawing>
      </w:r>
      <w:r>
        <w:rPr>
          <w:rFonts w:ascii="Times New Roman" w:hAnsi="Times New Roman" w:cs="Times New Roman"/>
          <w:noProof/>
          <w:lang w:eastAsia="en-IN" w:bidi="ml-IN"/>
        </w:rPr>
        <w:drawing>
          <wp:inline distT="0" distB="0" distL="0" distR="0">
            <wp:extent cx="2702103" cy="2212340"/>
            <wp:effectExtent l="0" t="0" r="3175" b="0"/>
            <wp:docPr id="1066141856" name="Picture 10661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56" name="2.jpg"/>
                    <pic:cNvPicPr/>
                  </pic:nvPicPr>
                  <pic:blipFill>
                    <a:blip r:embed="rId1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38892" cy="2242461"/>
                    </a:xfrm>
                    <a:prstGeom prst="rect">
                      <a:avLst/>
                    </a:prstGeom>
                  </pic:spPr>
                </pic:pic>
              </a:graphicData>
            </a:graphic>
          </wp:inline>
        </w:drawing>
      </w:r>
    </w:p>
    <w:p w:rsidR="00A30F9D" w:rsidRPr="00750B48" w:rsidRDefault="00A30F9D"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Fig 8.1.Modeshape corresponding to the first            Fig 8.2.Modeshape corresponding to the second              natural frequency                                                         natural frequency                                                         </w:t>
      </w:r>
    </w:p>
    <w:p w:rsidR="00220A99" w:rsidRPr="00750B48" w:rsidRDefault="00BF2291"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lang w:eastAsia="en-IN" w:bidi="ml-IN"/>
        </w:rPr>
        <w:lastRenderedPageBreak/>
        <w:drawing>
          <wp:inline distT="0" distB="0" distL="0" distR="0">
            <wp:extent cx="2907030" cy="2612723"/>
            <wp:effectExtent l="0" t="0" r="7620" b="0"/>
            <wp:docPr id="1066141859" name="Picture 106614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59" name="3.jpg"/>
                    <pic:cNvPicPr/>
                  </pic:nvPicPr>
                  <pic:blipFill>
                    <a:blip r:embed="rId1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4859" cy="2628747"/>
                    </a:xfrm>
                    <a:prstGeom prst="rect">
                      <a:avLst/>
                    </a:prstGeom>
                  </pic:spPr>
                </pic:pic>
              </a:graphicData>
            </a:graphic>
          </wp:inline>
        </w:drawing>
      </w:r>
      <w:r>
        <w:rPr>
          <w:rFonts w:ascii="Times New Roman" w:hAnsi="Times New Roman" w:cs="Times New Roman"/>
          <w:noProof/>
          <w:lang w:eastAsia="en-IN" w:bidi="ml-IN"/>
        </w:rPr>
        <w:drawing>
          <wp:inline distT="0" distB="0" distL="0" distR="0">
            <wp:extent cx="2804795" cy="2613417"/>
            <wp:effectExtent l="0" t="0" r="0" b="0"/>
            <wp:docPr id="1066141860" name="Picture 106614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60" name="4.jpg"/>
                    <pic:cNvPicPr/>
                  </pic:nvPicPr>
                  <pic:blipFill>
                    <a:blip r:embed="rId1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18652" cy="2626329"/>
                    </a:xfrm>
                    <a:prstGeom prst="rect">
                      <a:avLst/>
                    </a:prstGeom>
                  </pic:spPr>
                </pic:pic>
              </a:graphicData>
            </a:graphic>
          </wp:inline>
        </w:drawing>
      </w:r>
    </w:p>
    <w:p w:rsidR="00220A99" w:rsidRPr="00750B48" w:rsidRDefault="00A30F9D" w:rsidP="00220A99">
      <w:pPr>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lang w:bidi="ml-IN"/>
        </w:rPr>
        <w:t>Fig 8.3</w:t>
      </w:r>
      <w:r w:rsidR="000C6336">
        <w:rPr>
          <w:rFonts w:ascii="Times New Roman" w:hAnsi="Times New Roman" w:cs="Times New Roman"/>
          <w:lang w:bidi="ml-IN"/>
        </w:rPr>
        <w:t>.Mode</w:t>
      </w:r>
      <w:r>
        <w:rPr>
          <w:rFonts w:ascii="Times New Roman" w:hAnsi="Times New Roman" w:cs="Times New Roman"/>
          <w:lang w:bidi="ml-IN"/>
        </w:rPr>
        <w:t>shape corresponding to the thirdFig 8.4</w:t>
      </w:r>
      <w:r w:rsidR="000C6336">
        <w:rPr>
          <w:rFonts w:ascii="Times New Roman" w:hAnsi="Times New Roman" w:cs="Times New Roman"/>
          <w:lang w:bidi="ml-IN"/>
        </w:rPr>
        <w:t>.Modes</w:t>
      </w:r>
      <w:r>
        <w:rPr>
          <w:rFonts w:ascii="Times New Roman" w:hAnsi="Times New Roman" w:cs="Times New Roman"/>
          <w:lang w:bidi="ml-IN"/>
        </w:rPr>
        <w:t>hape corresponding to the fourth</w:t>
      </w:r>
      <w:r w:rsidR="000C6336">
        <w:rPr>
          <w:rFonts w:ascii="Times New Roman" w:hAnsi="Times New Roman" w:cs="Times New Roman"/>
          <w:lang w:bidi="ml-IN"/>
        </w:rPr>
        <w:t xml:space="preserve">              natural frequency                                                         natural frequency                                                         </w:t>
      </w:r>
    </w:p>
    <w:p w:rsidR="00A30F9D" w:rsidRDefault="00A30F9D" w:rsidP="00A30F9D">
      <w:pPr>
        <w:autoSpaceDE w:val="0"/>
        <w:autoSpaceDN w:val="0"/>
        <w:adjustRightInd w:val="0"/>
        <w:spacing w:after="0" w:line="240" w:lineRule="auto"/>
        <w:rPr>
          <w:rFonts w:ascii="Times New Roman" w:hAnsi="Times New Roman" w:cs="Times New Roman"/>
          <w:lang w:bidi="ml-IN"/>
        </w:rPr>
      </w:pPr>
    </w:p>
    <w:p w:rsidR="00A30F9D" w:rsidRPr="00251426" w:rsidRDefault="00A30F9D" w:rsidP="00A30F9D">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                                            Fig 8.Modeshapes of Fixed-Fixed beam</w:t>
      </w:r>
    </w:p>
    <w:p w:rsidR="00220A99" w:rsidRPr="00750B48" w:rsidRDefault="00220A99" w:rsidP="00220A99">
      <w:pPr>
        <w:autoSpaceDE w:val="0"/>
        <w:autoSpaceDN w:val="0"/>
        <w:adjustRightInd w:val="0"/>
        <w:spacing w:after="0" w:line="240" w:lineRule="auto"/>
        <w:rPr>
          <w:rFonts w:ascii="Times New Roman" w:hAnsi="Times New Roman" w:cs="Times New Roman"/>
          <w:b/>
          <w:bCs/>
          <w:u w:val="single"/>
        </w:rPr>
      </w:pPr>
    </w:p>
    <w:p w:rsidR="00220A99" w:rsidRPr="00750B48" w:rsidRDefault="00220A99" w:rsidP="00220A99">
      <w:pPr>
        <w:autoSpaceDE w:val="0"/>
        <w:autoSpaceDN w:val="0"/>
        <w:adjustRightInd w:val="0"/>
        <w:spacing w:after="0" w:line="240" w:lineRule="auto"/>
        <w:rPr>
          <w:rFonts w:ascii="Times New Roman" w:hAnsi="Times New Roman" w:cs="Times New Roman"/>
          <w:b/>
          <w:bCs/>
          <w:u w:val="single"/>
        </w:rPr>
      </w:pPr>
    </w:p>
    <w:p w:rsidR="00220A99" w:rsidRPr="00750B48" w:rsidRDefault="00EF5174" w:rsidP="00220A99">
      <w:pPr>
        <w:autoSpaceDE w:val="0"/>
        <w:autoSpaceDN w:val="0"/>
        <w:adjustRightInd w:val="0"/>
        <w:spacing w:after="0" w:line="240" w:lineRule="auto"/>
        <w:rPr>
          <w:rFonts w:ascii="Times New Roman" w:hAnsi="Times New Roman" w:cs="Times New Roman"/>
        </w:rPr>
      </w:pPr>
      <w:r w:rsidRPr="00750B48">
        <w:rPr>
          <w:rFonts w:ascii="Times New Roman" w:hAnsi="Times New Roman" w:cs="Times New Roman"/>
        </w:rPr>
        <w:t>The first two mode shapes show the rigid motion of the free-free beam. They are the translational motion and rotational motion of the beam as a whole.</w:t>
      </w:r>
    </w:p>
    <w:p w:rsidR="00220A99" w:rsidRPr="00750B48" w:rsidRDefault="00220A99" w:rsidP="00220A99">
      <w:pPr>
        <w:autoSpaceDE w:val="0"/>
        <w:autoSpaceDN w:val="0"/>
        <w:adjustRightInd w:val="0"/>
        <w:spacing w:after="0" w:line="240" w:lineRule="auto"/>
        <w:rPr>
          <w:rFonts w:ascii="Times New Roman" w:hAnsi="Times New Roman" w:cs="Times New Roman"/>
          <w:b/>
          <w:bCs/>
          <w:u w:val="single"/>
        </w:rPr>
      </w:pPr>
    </w:p>
    <w:p w:rsidR="00220A99" w:rsidRPr="00750B48" w:rsidRDefault="00EF5174" w:rsidP="00220A99">
      <w:pPr>
        <w:autoSpaceDE w:val="0"/>
        <w:autoSpaceDN w:val="0"/>
        <w:adjustRightInd w:val="0"/>
        <w:spacing w:after="0" w:line="240" w:lineRule="auto"/>
        <w:rPr>
          <w:rFonts w:ascii="Times New Roman" w:hAnsi="Times New Roman" w:cs="Times New Roman"/>
          <w:b/>
          <w:bCs/>
          <w:u w:val="single"/>
        </w:rPr>
      </w:pPr>
      <w:r w:rsidRPr="00750B48">
        <w:rPr>
          <w:rFonts w:ascii="Times New Roman" w:hAnsi="Times New Roman" w:cs="Times New Roman"/>
          <w:b/>
          <w:bCs/>
          <w:u w:val="single"/>
        </w:rPr>
        <w:t>Fixed-Fixed beam</w:t>
      </w:r>
    </w:p>
    <w:p w:rsidR="00220A99" w:rsidRDefault="00BF2291"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en-IN" w:bidi="ml-IN"/>
        </w:rPr>
        <w:drawing>
          <wp:inline distT="0" distB="0" distL="0" distR="0">
            <wp:extent cx="2948305" cy="2024009"/>
            <wp:effectExtent l="0" t="0" r="4445" b="0"/>
            <wp:docPr id="1066141866" name="Picture 106614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66" name="1.jpg"/>
                    <pic:cNvPicPr/>
                  </pic:nvPicPr>
                  <pic:blipFill>
                    <a:blip r:embed="rId1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63279" cy="2034288"/>
                    </a:xfrm>
                    <a:prstGeom prst="rect">
                      <a:avLst/>
                    </a:prstGeom>
                  </pic:spPr>
                </pic:pic>
              </a:graphicData>
            </a:graphic>
          </wp:inline>
        </w:drawing>
      </w:r>
      <w:r>
        <w:rPr>
          <w:rFonts w:ascii="Times New Roman" w:hAnsi="Times New Roman" w:cs="Times New Roman"/>
          <w:noProof/>
          <w:lang w:eastAsia="en-IN" w:bidi="ml-IN"/>
        </w:rPr>
        <w:drawing>
          <wp:inline distT="0" distB="0" distL="0" distR="0">
            <wp:extent cx="2680970" cy="2016715"/>
            <wp:effectExtent l="0" t="0" r="5080" b="3175"/>
            <wp:docPr id="1066141869" name="Picture 106614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69" name="2.jpg"/>
                    <pic:cNvPicPr/>
                  </pic:nvPicPr>
                  <pic:blipFill>
                    <a:blip r:embed="rId1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3482" cy="2033649"/>
                    </a:xfrm>
                    <a:prstGeom prst="rect">
                      <a:avLst/>
                    </a:prstGeom>
                  </pic:spPr>
                </pic:pic>
              </a:graphicData>
            </a:graphic>
          </wp:inline>
        </w:drawing>
      </w:r>
    </w:p>
    <w:p w:rsidR="00A30F9D" w:rsidRPr="00750B48" w:rsidRDefault="00A30F9D"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lang w:bidi="ml-IN"/>
        </w:rPr>
        <w:t xml:space="preserve">Fig 9.1.Modeshape corresponding to the first            Fig 9.2.Modeshape corresponding to the second              natural frequency                                                         natural frequency                                                         </w:t>
      </w:r>
    </w:p>
    <w:p w:rsidR="00220A99" w:rsidRDefault="00BF2291"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en-IN" w:bidi="ml-IN"/>
        </w:rPr>
        <w:lastRenderedPageBreak/>
        <w:drawing>
          <wp:inline distT="0" distB="0" distL="0" distR="0">
            <wp:extent cx="2876550" cy="2551546"/>
            <wp:effectExtent l="0" t="0" r="0" b="1270"/>
            <wp:docPr id="1066141867" name="Picture 106614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67" name="3.jpg"/>
                    <pic:cNvPicPr/>
                  </pic:nvPicPr>
                  <pic:blipFill>
                    <a:blip r:embed="rId1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0385" cy="2563818"/>
                    </a:xfrm>
                    <a:prstGeom prst="rect">
                      <a:avLst/>
                    </a:prstGeom>
                  </pic:spPr>
                </pic:pic>
              </a:graphicData>
            </a:graphic>
          </wp:inline>
        </w:drawing>
      </w:r>
      <w:r>
        <w:rPr>
          <w:rFonts w:ascii="Times New Roman" w:hAnsi="Times New Roman" w:cs="Times New Roman"/>
          <w:noProof/>
          <w:lang w:eastAsia="en-IN" w:bidi="ml-IN"/>
        </w:rPr>
        <w:drawing>
          <wp:inline distT="0" distB="0" distL="0" distR="0">
            <wp:extent cx="2804795" cy="2551773"/>
            <wp:effectExtent l="0" t="0" r="0" b="1270"/>
            <wp:docPr id="1066141868" name="Picture 106614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68" name="4.jpg"/>
                    <pic:cNvPicPr/>
                  </pic:nvPicPr>
                  <pic:blipFill>
                    <a:blip r:embed="rId1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19233" cy="2564909"/>
                    </a:xfrm>
                    <a:prstGeom prst="rect">
                      <a:avLst/>
                    </a:prstGeom>
                  </pic:spPr>
                </pic:pic>
              </a:graphicData>
            </a:graphic>
          </wp:inline>
        </w:drawing>
      </w:r>
    </w:p>
    <w:p w:rsidR="00A30F9D" w:rsidRPr="00750B48" w:rsidRDefault="00A30F9D" w:rsidP="00A30F9D">
      <w:pPr>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lang w:bidi="ml-IN"/>
        </w:rPr>
        <w:t xml:space="preserve">Fig 9.3.Modeshape corresponding to the third            Fig 9.4.Modeshape corresponding to the fourth              natural frequency                                                         natural frequency                                                         </w:t>
      </w:r>
    </w:p>
    <w:p w:rsidR="00A30F9D" w:rsidRDefault="00A30F9D" w:rsidP="00220A99">
      <w:pPr>
        <w:autoSpaceDE w:val="0"/>
        <w:autoSpaceDN w:val="0"/>
        <w:adjustRightInd w:val="0"/>
        <w:spacing w:after="0" w:line="240" w:lineRule="auto"/>
        <w:rPr>
          <w:rFonts w:ascii="Times New Roman" w:hAnsi="Times New Roman" w:cs="Times New Roman"/>
        </w:rPr>
      </w:pPr>
    </w:p>
    <w:p w:rsidR="00A30F9D" w:rsidRPr="00251426" w:rsidRDefault="00A30F9D" w:rsidP="00A30F9D">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                                       Fig 9.Modeshapes of Fixed-Fixed beam</w:t>
      </w:r>
    </w:p>
    <w:p w:rsidR="00A30F9D" w:rsidRPr="00750B48" w:rsidRDefault="00A30F9D" w:rsidP="00220A99">
      <w:pPr>
        <w:autoSpaceDE w:val="0"/>
        <w:autoSpaceDN w:val="0"/>
        <w:adjustRightInd w:val="0"/>
        <w:spacing w:after="0" w:line="240" w:lineRule="auto"/>
        <w:rPr>
          <w:rFonts w:ascii="Times New Roman" w:hAnsi="Times New Roman" w:cs="Times New Roman"/>
        </w:rPr>
      </w:pPr>
    </w:p>
    <w:p w:rsidR="00220A99" w:rsidRPr="00750B48" w:rsidRDefault="00EF5174" w:rsidP="00220A99">
      <w:pPr>
        <w:autoSpaceDE w:val="0"/>
        <w:autoSpaceDN w:val="0"/>
        <w:adjustRightInd w:val="0"/>
        <w:spacing w:after="0" w:line="240" w:lineRule="auto"/>
        <w:rPr>
          <w:rFonts w:ascii="Times New Roman" w:hAnsi="Times New Roman" w:cs="Times New Roman"/>
        </w:rPr>
      </w:pPr>
      <w:r w:rsidRPr="00750B48">
        <w:rPr>
          <w:rFonts w:ascii="Times New Roman" w:hAnsi="Times New Roman" w:cs="Times New Roman"/>
        </w:rPr>
        <w:t>The above mode shapes satisfy the boundary conditions of the fixed-fixed beam. The slopes and translational displacements are both zero at the ends.</w:t>
      </w: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766D9F" w:rsidRDefault="00766D9F" w:rsidP="00220A99">
      <w:pPr>
        <w:autoSpaceDE w:val="0"/>
        <w:autoSpaceDN w:val="0"/>
        <w:adjustRightInd w:val="0"/>
        <w:spacing w:after="0" w:line="240" w:lineRule="auto"/>
        <w:rPr>
          <w:rFonts w:ascii="Times New Roman" w:hAnsi="Times New Roman" w:cs="Times New Roman"/>
          <w:b/>
          <w:bCs/>
        </w:rPr>
      </w:pPr>
    </w:p>
    <w:p w:rsidR="00766D9F" w:rsidRDefault="00766D9F" w:rsidP="00220A99">
      <w:pPr>
        <w:autoSpaceDE w:val="0"/>
        <w:autoSpaceDN w:val="0"/>
        <w:adjustRightInd w:val="0"/>
        <w:spacing w:after="0" w:line="240" w:lineRule="auto"/>
        <w:rPr>
          <w:rFonts w:ascii="Times New Roman" w:hAnsi="Times New Roman" w:cs="Times New Roman"/>
          <w:b/>
          <w:bCs/>
        </w:rPr>
      </w:pPr>
    </w:p>
    <w:p w:rsidR="00766D9F" w:rsidRDefault="00766D9F" w:rsidP="00220A99">
      <w:pPr>
        <w:autoSpaceDE w:val="0"/>
        <w:autoSpaceDN w:val="0"/>
        <w:adjustRightInd w:val="0"/>
        <w:spacing w:after="0" w:line="240" w:lineRule="auto"/>
        <w:rPr>
          <w:rFonts w:ascii="Times New Roman" w:hAnsi="Times New Roman" w:cs="Times New Roman"/>
          <w:b/>
          <w:bCs/>
        </w:rPr>
      </w:pPr>
    </w:p>
    <w:p w:rsidR="00220A99" w:rsidRPr="00750B48" w:rsidRDefault="00EF5174" w:rsidP="00220A99">
      <w:pPr>
        <w:autoSpaceDE w:val="0"/>
        <w:autoSpaceDN w:val="0"/>
        <w:adjustRightInd w:val="0"/>
        <w:spacing w:after="0" w:line="240" w:lineRule="auto"/>
        <w:rPr>
          <w:rFonts w:ascii="Times New Roman" w:hAnsi="Times New Roman" w:cs="Times New Roman"/>
          <w:b/>
          <w:bCs/>
        </w:rPr>
      </w:pPr>
      <w:r w:rsidRPr="00750B48">
        <w:rPr>
          <w:rFonts w:ascii="Times New Roman" w:hAnsi="Times New Roman" w:cs="Times New Roman"/>
          <w:b/>
          <w:bCs/>
        </w:rPr>
        <w:t>TAPERED BEAM</w:t>
      </w:r>
    </w:p>
    <w:p w:rsidR="00220A99" w:rsidRPr="00750B48" w:rsidRDefault="00BF2291" w:rsidP="00220A99">
      <w:pPr>
        <w:autoSpaceDE w:val="0"/>
        <w:autoSpaceDN w:val="0"/>
        <w:adjustRightInd w:val="0"/>
        <w:spacing w:after="0" w:line="240" w:lineRule="auto"/>
        <w:rPr>
          <w:rFonts w:ascii="Times New Roman" w:hAnsi="Times New Roman" w:cs="Times New Roman"/>
        </w:rPr>
      </w:pPr>
      <w:r>
        <w:rPr>
          <w:noProof/>
          <w:lang w:eastAsia="en-IN" w:bidi="ml-IN"/>
        </w:rPr>
        <w:drawing>
          <wp:inline distT="0" distB="0" distL="0" distR="0">
            <wp:extent cx="5731510" cy="2698750"/>
            <wp:effectExtent l="0" t="0" r="2540" b="6350"/>
            <wp:docPr id="1066141870" name="Picture 106614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731510" cy="2698750"/>
                    </a:xfrm>
                    <a:prstGeom prst="rect">
                      <a:avLst/>
                    </a:prstGeom>
                  </pic:spPr>
                </pic:pic>
              </a:graphicData>
            </a:graphic>
          </wp:inline>
        </w:drawing>
      </w:r>
    </w:p>
    <w:p w:rsidR="00220A99" w:rsidRPr="00750B48" w:rsidRDefault="00EF5174"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Fig</w:t>
      </w:r>
      <w:r w:rsidR="00A30F9D">
        <w:rPr>
          <w:rFonts w:ascii="Times New Roman" w:hAnsi="Times New Roman" w:cs="Times New Roman"/>
        </w:rPr>
        <w:t>10</w:t>
      </w:r>
      <w:r>
        <w:rPr>
          <w:rFonts w:ascii="Times New Roman" w:hAnsi="Times New Roman" w:cs="Times New Roman"/>
        </w:rPr>
        <w:t>.A tapered beam with varying rectangular cross section as similar to the frustum of a pyramid</w:t>
      </w:r>
    </w:p>
    <w:p w:rsidR="00220A99" w:rsidRDefault="00220A99" w:rsidP="00220A99">
      <w:pPr>
        <w:autoSpaceDE w:val="0"/>
        <w:autoSpaceDN w:val="0"/>
        <w:adjustRightInd w:val="0"/>
        <w:spacing w:after="0" w:line="240" w:lineRule="auto"/>
        <w:rPr>
          <w:rFonts w:ascii="Times New Roman" w:hAnsi="Times New Roman" w:cs="Times New Roman"/>
        </w:rPr>
      </w:pPr>
    </w:p>
    <w:p w:rsidR="00220A99" w:rsidRDefault="00220A99" w:rsidP="00220A99">
      <w:pPr>
        <w:autoSpaceDE w:val="0"/>
        <w:autoSpaceDN w:val="0"/>
        <w:adjustRightInd w:val="0"/>
        <w:spacing w:after="0" w:line="240" w:lineRule="auto"/>
        <w:rPr>
          <w:rFonts w:ascii="Times New Roman" w:hAnsi="Times New Roman" w:cs="Times New Roman"/>
        </w:rPr>
      </w:pPr>
    </w:p>
    <w:p w:rsidR="00220A99" w:rsidRDefault="00220A99" w:rsidP="00220A99">
      <w:pPr>
        <w:autoSpaceDE w:val="0"/>
        <w:autoSpaceDN w:val="0"/>
        <w:adjustRightInd w:val="0"/>
        <w:spacing w:after="0" w:line="240" w:lineRule="auto"/>
        <w:rPr>
          <w:rFonts w:ascii="Times New Roman" w:hAnsi="Times New Roman" w:cs="Times New Roman"/>
        </w:rPr>
      </w:pPr>
    </w:p>
    <w:p w:rsidR="00220A99" w:rsidRDefault="00220A99" w:rsidP="00220A99">
      <w:pPr>
        <w:autoSpaceDE w:val="0"/>
        <w:autoSpaceDN w:val="0"/>
        <w:adjustRightInd w:val="0"/>
        <w:spacing w:after="0" w:line="240" w:lineRule="auto"/>
        <w:rPr>
          <w:rFonts w:ascii="Times New Roman" w:hAnsi="Times New Roman" w:cs="Times New Roman"/>
        </w:rPr>
      </w:pPr>
    </w:p>
    <w:p w:rsidR="00220A99" w:rsidRDefault="00220A99" w:rsidP="00220A99">
      <w:pPr>
        <w:autoSpaceDE w:val="0"/>
        <w:autoSpaceDN w:val="0"/>
        <w:adjustRightInd w:val="0"/>
        <w:spacing w:after="0" w:line="240" w:lineRule="auto"/>
        <w:rPr>
          <w:rFonts w:ascii="Times New Roman" w:hAnsi="Times New Roman" w:cs="Times New Roman"/>
        </w:rPr>
      </w:pPr>
    </w:p>
    <w:p w:rsidR="00220A99" w:rsidRDefault="00220A99" w:rsidP="00220A99">
      <w:pPr>
        <w:autoSpaceDE w:val="0"/>
        <w:autoSpaceDN w:val="0"/>
        <w:adjustRightInd w:val="0"/>
        <w:spacing w:after="0" w:line="240" w:lineRule="auto"/>
        <w:rPr>
          <w:rFonts w:ascii="Times New Roman" w:hAnsi="Times New Roman" w:cs="Times New Roman"/>
        </w:rPr>
      </w:pPr>
    </w:p>
    <w:p w:rsidR="00DE5F49" w:rsidRDefault="00EF5174" w:rsidP="00220A99">
      <w:pPr>
        <w:autoSpaceDE w:val="0"/>
        <w:autoSpaceDN w:val="0"/>
        <w:adjustRightInd w:val="0"/>
        <w:spacing w:after="0" w:line="240" w:lineRule="auto"/>
        <w:rPr>
          <w:ins w:id="29" w:author="User" w:date="2018-03-26T13:31:00Z"/>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E5F49" w:rsidRDefault="00DE5F49" w:rsidP="00220A99">
      <w:pPr>
        <w:autoSpaceDE w:val="0"/>
        <w:autoSpaceDN w:val="0"/>
        <w:adjustRightInd w:val="0"/>
        <w:spacing w:after="0" w:line="240" w:lineRule="auto"/>
        <w:rPr>
          <w:ins w:id="30" w:author="User" w:date="2018-03-26T13:31:00Z"/>
          <w:rFonts w:ascii="Times New Roman" w:hAnsi="Times New Roman" w:cs="Times New Roman"/>
        </w:rPr>
      </w:pPr>
    </w:p>
    <w:p w:rsidR="00DE5F49" w:rsidRDefault="00DE5F49" w:rsidP="00220A99">
      <w:pPr>
        <w:autoSpaceDE w:val="0"/>
        <w:autoSpaceDN w:val="0"/>
        <w:adjustRightInd w:val="0"/>
        <w:spacing w:after="0" w:line="240" w:lineRule="auto"/>
        <w:rPr>
          <w:ins w:id="31" w:author="User" w:date="2018-03-26T13:31:00Z"/>
          <w:rFonts w:ascii="Times New Roman" w:hAnsi="Times New Roman" w:cs="Times New Roman"/>
        </w:rPr>
      </w:pPr>
    </w:p>
    <w:p w:rsidR="00220A99" w:rsidRPr="001153D0" w:rsidRDefault="00EF5174"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tbl>
      <w:tblPr>
        <w:tblStyle w:val="TableGrid"/>
        <w:tblW w:w="4609" w:type="dxa"/>
        <w:tblInd w:w="2202" w:type="dxa"/>
        <w:tblLook w:val="04A0"/>
      </w:tblPr>
      <w:tblGrid>
        <w:gridCol w:w="2459"/>
        <w:gridCol w:w="2150"/>
      </w:tblGrid>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PARAMETERS</w:t>
            </w:r>
          </w:p>
        </w:tc>
        <w:tc>
          <w:tcPr>
            <w:tcW w:w="2150"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VALUES</w:t>
            </w:r>
          </w:p>
        </w:tc>
      </w:tr>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Length(L)</w:t>
            </w:r>
          </w:p>
        </w:tc>
        <w:tc>
          <w:tcPr>
            <w:tcW w:w="2150"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.3m</w:t>
            </w:r>
          </w:p>
        </w:tc>
      </w:tr>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Youngs Modulus(Y)</w:t>
            </w:r>
          </w:p>
        </w:tc>
        <w:tc>
          <w:tcPr>
            <w:tcW w:w="2150" w:type="dxa"/>
          </w:tcPr>
          <w:p w:rsidR="00220A99" w:rsidRPr="00750B48" w:rsidRDefault="00EF5174" w:rsidP="00220A99">
            <w:pPr>
              <w:rPr>
                <w:rFonts w:ascii="Times New Roman" w:eastAsiaTheme="minorEastAsia" w:hAnsi="Times New Roman" w:cs="Times New Roman"/>
                <w:vertAlign w:val="superscript"/>
                <w:lang w:bidi="ml-IN"/>
              </w:rPr>
            </w:pPr>
            <w:r w:rsidRPr="00750B48">
              <w:rPr>
                <w:rFonts w:ascii="Times New Roman" w:eastAsiaTheme="minorEastAsia" w:hAnsi="Times New Roman" w:cs="Times New Roman"/>
                <w:lang w:bidi="ml-IN"/>
              </w:rPr>
              <w:t>210e(9)Nm</w:t>
            </w:r>
            <w:r w:rsidRPr="00750B48">
              <w:rPr>
                <w:rFonts w:ascii="Times New Roman" w:eastAsiaTheme="minorEastAsia" w:hAnsi="Times New Roman" w:cs="Times New Roman"/>
                <w:vertAlign w:val="superscript"/>
                <w:lang w:bidi="ml-IN"/>
              </w:rPr>
              <w:t>-2</w:t>
            </w:r>
          </w:p>
        </w:tc>
      </w:tr>
      <w:tr w:rsidR="005949D0" w:rsidTr="00220A99">
        <w:tc>
          <w:tcPr>
            <w:tcW w:w="2459" w:type="dxa"/>
          </w:tcPr>
          <w:p w:rsidR="00220A99" w:rsidRPr="00750B48" w:rsidRDefault="00EF5174" w:rsidP="00220A99">
            <w:pPr>
              <w:rPr>
                <w:rFonts w:ascii="Times New Roman" w:eastAsiaTheme="minorEastAsia" w:hAnsi="Times New Roman" w:cs="Times New Roman"/>
                <w:lang w:bidi="ml-IN"/>
              </w:rPr>
            </w:pPr>
            <w:r w:rsidRPr="00750B48">
              <w:rPr>
                <w:rFonts w:ascii="Times New Roman" w:eastAsiaTheme="minorEastAsia" w:hAnsi="Times New Roman" w:cs="Times New Roman"/>
                <w:lang w:bidi="ml-IN"/>
              </w:rPr>
              <w:t>Density(</w:t>
            </w:r>
            <w:r w:rsidR="00526A6F">
              <w:rPr>
                <w:rFonts w:ascii="Times New Roman" w:eastAsiaTheme="minorEastAsia" w:hAnsi="Times New Roman" w:cs="Times New Roman"/>
                <w:noProof/>
                <w:position w:val="-10"/>
                <w:lang w:eastAsia="en-IN" w:bidi="ml-IN"/>
              </w:rPr>
              <w:drawing>
                <wp:inline distT="0" distB="0" distL="0" distR="0">
                  <wp:extent cx="164465" cy="164465"/>
                  <wp:effectExtent l="0" t="0" r="6985"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750B48">
              <w:rPr>
                <w:rFonts w:ascii="Times New Roman" w:eastAsiaTheme="minorEastAsia" w:hAnsi="Times New Roman" w:cs="Times New Roman"/>
                <w:lang w:bidi="ml-IN"/>
              </w:rPr>
              <w:t>)</w:t>
            </w:r>
          </w:p>
        </w:tc>
        <w:tc>
          <w:tcPr>
            <w:tcW w:w="2150" w:type="dxa"/>
          </w:tcPr>
          <w:p w:rsidR="00220A99" w:rsidRPr="00750B48" w:rsidRDefault="00EF5174" w:rsidP="00220A99">
            <w:pPr>
              <w:rPr>
                <w:rFonts w:ascii="Times New Roman" w:eastAsiaTheme="minorEastAsia" w:hAnsi="Times New Roman" w:cs="Times New Roman"/>
                <w:vertAlign w:val="superscript"/>
                <w:lang w:bidi="ml-IN"/>
              </w:rPr>
            </w:pPr>
            <w:r w:rsidRPr="00750B48">
              <w:rPr>
                <w:rFonts w:ascii="Times New Roman" w:eastAsiaTheme="minorEastAsia" w:hAnsi="Times New Roman" w:cs="Times New Roman"/>
                <w:lang w:bidi="ml-IN"/>
              </w:rPr>
              <w:t>8025Kgm</w:t>
            </w:r>
            <w:r w:rsidRPr="00750B48">
              <w:rPr>
                <w:rFonts w:ascii="Times New Roman" w:eastAsiaTheme="minorEastAsia" w:hAnsi="Times New Roman" w:cs="Times New Roman"/>
                <w:vertAlign w:val="superscript"/>
                <w:lang w:bidi="ml-IN"/>
              </w:rPr>
              <w:t>-3</w:t>
            </w:r>
          </w:p>
        </w:tc>
      </w:tr>
    </w:tbl>
    <w:p w:rsidR="00220A99" w:rsidRDefault="00EF5174"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Table </w:t>
      </w:r>
      <w:commentRangeStart w:id="32"/>
      <w:r>
        <w:rPr>
          <w:rFonts w:ascii="Times New Roman" w:hAnsi="Times New Roman" w:cs="Times New Roman"/>
        </w:rPr>
        <w:t>6</w:t>
      </w:r>
      <w:commentRangeEnd w:id="32"/>
      <w:r w:rsidR="00DB367C">
        <w:rPr>
          <w:rStyle w:val="CommentReference"/>
        </w:rPr>
        <w:commentReference w:id="32"/>
      </w:r>
      <w:r w:rsidR="008A7F94">
        <w:rPr>
          <w:rFonts w:ascii="Times New Roman" w:hAnsi="Times New Roman" w:cs="Times New Roman"/>
        </w:rPr>
        <w:t>.Properties of the tapered beam</w:t>
      </w:r>
    </w:p>
    <w:p w:rsidR="00220A99" w:rsidRDefault="00EF5174"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F2291" w:rsidRDefault="00EF5174">
      <w:pPr>
        <w:autoSpaceDE w:val="0"/>
        <w:autoSpaceDN w:val="0"/>
        <w:adjustRightInd w:val="0"/>
        <w:spacing w:after="0" w:line="240" w:lineRule="auto"/>
        <w:jc w:val="both"/>
        <w:rPr>
          <w:rFonts w:ascii="Times New Roman" w:hAnsi="Times New Roman" w:cs="Times New Roman"/>
        </w:rPr>
      </w:pPr>
      <w:r w:rsidRPr="00750B48">
        <w:rPr>
          <w:rFonts w:ascii="Times New Roman" w:hAnsi="Times New Roman" w:cs="Times New Roman"/>
        </w:rPr>
        <w:t>Tapering in geometry refers to gradual narrowing towards one side.Often in most cases, a rectangular beam cannot be used.The above is a tapered beam with a rectangular cross section. In structures like the ship , structural variations are more in the aft and fore part,  mainly depends onhydrodynamics.Tapered beam will be a better solution compared to the usage of cuboidal beam</w:t>
      </w:r>
    </w:p>
    <w:p w:rsidR="00746AD7" w:rsidRPr="00750B48" w:rsidRDefault="00746AD7" w:rsidP="00220A99">
      <w:pPr>
        <w:rPr>
          <w:rFonts w:ascii="Times New Roman" w:eastAsiaTheme="minorEastAsia" w:hAnsi="Times New Roman" w:cs="Times New Roman"/>
          <w:lang w:bidi="ml-IN"/>
        </w:rPr>
      </w:pPr>
    </w:p>
    <w:p w:rsidR="00220A99" w:rsidRPr="00C52961" w:rsidRDefault="00FC70A0" w:rsidP="00C72D42">
      <w:pPr>
        <w:pStyle w:val="NoSpacing"/>
      </w:pPr>
      <w:r w:rsidRPr="00C52961">
        <w:t xml:space="preserve">The </w:t>
      </w:r>
      <w:r w:rsidR="00E823BF">
        <w:t>beam has a rectangular cross section through out the length.</w:t>
      </w:r>
      <w:r w:rsidR="00746AD7" w:rsidRPr="00251426">
        <w:t xml:space="preserve">Assuming linear variation of Height and Breadth,Height as a function of length as </w:t>
      </w:r>
    </w:p>
    <w:p w:rsidR="00220A99" w:rsidRPr="00750B48" w:rsidRDefault="00526A6F"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position w:val="-24"/>
          <w:lang w:eastAsia="en-IN" w:bidi="ml-IN"/>
        </w:rPr>
        <w:drawing>
          <wp:inline distT="0" distB="0" distL="0" distR="0">
            <wp:extent cx="1664335" cy="3905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4335" cy="390525"/>
                    </a:xfrm>
                    <a:prstGeom prst="rect">
                      <a:avLst/>
                    </a:prstGeom>
                    <a:noFill/>
                    <a:ln>
                      <a:noFill/>
                    </a:ln>
                  </pic:spPr>
                </pic:pic>
              </a:graphicData>
            </a:graphic>
          </wp:inline>
        </w:drawing>
      </w:r>
      <w:r w:rsidR="00EF5174" w:rsidRPr="00750B48">
        <w:rPr>
          <w:rFonts w:ascii="Times New Roman" w:hAnsi="Times New Roman" w:cs="Times New Roman"/>
        </w:rPr>
        <w:t>and</w:t>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(48)</w:t>
      </w:r>
    </w:p>
    <w:p w:rsidR="00220A99" w:rsidRPr="00750B48" w:rsidRDefault="00526A6F"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position w:val="-24"/>
          <w:lang w:eastAsia="en-IN" w:bidi="ml-IN"/>
        </w:rPr>
        <w:drawing>
          <wp:inline distT="0" distB="0" distL="0" distR="0">
            <wp:extent cx="1715770" cy="3905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5770" cy="390525"/>
                    </a:xfrm>
                    <a:prstGeom prst="rect">
                      <a:avLst/>
                    </a:prstGeom>
                    <a:noFill/>
                    <a:ln>
                      <a:noFill/>
                    </a:ln>
                  </pic:spPr>
                </pic:pic>
              </a:graphicData>
            </a:graphic>
          </wp:inline>
        </w:drawing>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r>
      <w:r w:rsidR="00EF5174">
        <w:rPr>
          <w:rFonts w:ascii="Times New Roman" w:hAnsi="Times New Roman" w:cs="Times New Roman"/>
        </w:rPr>
        <w:tab/>
        <w:t>(49)</w:t>
      </w:r>
    </w:p>
    <w:p w:rsidR="00220A99" w:rsidRDefault="00EF5174" w:rsidP="00220A99">
      <w:pPr>
        <w:autoSpaceDE w:val="0"/>
        <w:autoSpaceDN w:val="0"/>
        <w:adjustRightInd w:val="0"/>
        <w:spacing w:after="0" w:line="240" w:lineRule="auto"/>
        <w:rPr>
          <w:rFonts w:ascii="Times New Roman" w:hAnsi="Times New Roman" w:cs="Times New Roman"/>
        </w:rPr>
      </w:pPr>
      <w:r w:rsidRPr="00750B48">
        <w:rPr>
          <w:rFonts w:ascii="Times New Roman" w:hAnsi="Times New Roman" w:cs="Times New Roman"/>
        </w:rPr>
        <w:t xml:space="preserve">The natural frequencies of the </w:t>
      </w:r>
      <w:r w:rsidR="008A7F94">
        <w:rPr>
          <w:rFonts w:ascii="Times New Roman" w:hAnsi="Times New Roman" w:cs="Times New Roman"/>
        </w:rPr>
        <w:t xml:space="preserve">tapered </w:t>
      </w:r>
      <w:r w:rsidRPr="00750B48">
        <w:rPr>
          <w:rFonts w:ascii="Times New Roman" w:hAnsi="Times New Roman" w:cs="Times New Roman"/>
        </w:rPr>
        <w:t>beam are</w:t>
      </w:r>
    </w:p>
    <w:p w:rsidR="00220A99" w:rsidRDefault="00220A99" w:rsidP="00220A99">
      <w:pPr>
        <w:autoSpaceDE w:val="0"/>
        <w:autoSpaceDN w:val="0"/>
        <w:adjustRightInd w:val="0"/>
        <w:spacing w:after="0" w:line="240" w:lineRule="auto"/>
        <w:rPr>
          <w:rFonts w:ascii="Times New Roman" w:hAnsi="Times New Roman" w:cs="Times New Roman"/>
        </w:rPr>
      </w:pPr>
    </w:p>
    <w:tbl>
      <w:tblPr>
        <w:tblStyle w:val="TableGrid"/>
        <w:tblpPr w:leftFromText="180" w:rightFromText="180" w:vertAnchor="text" w:horzAnchor="margin" w:tblpXSpec="center" w:tblpY="15"/>
        <w:tblW w:w="0" w:type="auto"/>
        <w:tblLook w:val="04A0"/>
      </w:tblPr>
      <w:tblGrid>
        <w:gridCol w:w="988"/>
        <w:gridCol w:w="1701"/>
      </w:tblGrid>
      <w:tr w:rsidR="005949D0" w:rsidTr="00220A99">
        <w:tc>
          <w:tcPr>
            <w:tcW w:w="988"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SI.NO</w:t>
            </w:r>
          </w:p>
        </w:tc>
        <w:tc>
          <w:tcPr>
            <w:tcW w:w="1701"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Frequency(Hz)</w:t>
            </w:r>
          </w:p>
        </w:tc>
      </w:tr>
      <w:tr w:rsidR="005949D0" w:rsidTr="00220A99">
        <w:tc>
          <w:tcPr>
            <w:tcW w:w="988"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1</w:t>
            </w:r>
          </w:p>
        </w:tc>
        <w:tc>
          <w:tcPr>
            <w:tcW w:w="1701"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0</w:t>
            </w:r>
          </w:p>
        </w:tc>
      </w:tr>
      <w:tr w:rsidR="005949D0" w:rsidTr="00220A99">
        <w:tc>
          <w:tcPr>
            <w:tcW w:w="988"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2</w:t>
            </w:r>
          </w:p>
        </w:tc>
        <w:tc>
          <w:tcPr>
            <w:tcW w:w="1701"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0</w:t>
            </w:r>
          </w:p>
        </w:tc>
      </w:tr>
      <w:tr w:rsidR="005949D0" w:rsidTr="00220A99">
        <w:tc>
          <w:tcPr>
            <w:tcW w:w="988"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3</w:t>
            </w:r>
          </w:p>
        </w:tc>
        <w:tc>
          <w:tcPr>
            <w:tcW w:w="1701"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892.02</w:t>
            </w:r>
          </w:p>
        </w:tc>
      </w:tr>
      <w:tr w:rsidR="005949D0" w:rsidTr="00220A99">
        <w:tc>
          <w:tcPr>
            <w:tcW w:w="988"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4</w:t>
            </w:r>
          </w:p>
        </w:tc>
        <w:tc>
          <w:tcPr>
            <w:tcW w:w="1701"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2400.6</w:t>
            </w:r>
          </w:p>
        </w:tc>
      </w:tr>
      <w:tr w:rsidR="005949D0" w:rsidTr="00220A99">
        <w:tc>
          <w:tcPr>
            <w:tcW w:w="988"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5</w:t>
            </w:r>
          </w:p>
        </w:tc>
        <w:tc>
          <w:tcPr>
            <w:tcW w:w="1701"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4659.6</w:t>
            </w:r>
          </w:p>
        </w:tc>
      </w:tr>
      <w:tr w:rsidR="005949D0" w:rsidTr="00220A99">
        <w:tc>
          <w:tcPr>
            <w:tcW w:w="988"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6</w:t>
            </w:r>
          </w:p>
        </w:tc>
        <w:tc>
          <w:tcPr>
            <w:tcW w:w="1701" w:type="dxa"/>
          </w:tcPr>
          <w:p w:rsidR="00220A99" w:rsidRPr="00750B48" w:rsidRDefault="00EF5174" w:rsidP="00220A99">
            <w:pPr>
              <w:autoSpaceDE w:val="0"/>
              <w:autoSpaceDN w:val="0"/>
              <w:adjustRightInd w:val="0"/>
              <w:rPr>
                <w:rFonts w:ascii="Times New Roman" w:hAnsi="Times New Roman" w:cs="Times New Roman"/>
              </w:rPr>
            </w:pPr>
            <w:r w:rsidRPr="00750B48">
              <w:rPr>
                <w:rFonts w:ascii="Times New Roman" w:hAnsi="Times New Roman" w:cs="Times New Roman"/>
              </w:rPr>
              <w:t>7667.6</w:t>
            </w:r>
          </w:p>
        </w:tc>
      </w:tr>
    </w:tbl>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Default="00220A99" w:rsidP="00220A99">
      <w:pPr>
        <w:autoSpaceDE w:val="0"/>
        <w:autoSpaceDN w:val="0"/>
        <w:adjustRightInd w:val="0"/>
        <w:spacing w:after="0" w:line="240" w:lineRule="auto"/>
        <w:rPr>
          <w:rFonts w:ascii="Times New Roman" w:hAnsi="Times New Roman" w:cs="Times New Roman"/>
        </w:rPr>
      </w:pPr>
    </w:p>
    <w:p w:rsidR="00746AD7" w:rsidRPr="00750B48" w:rsidRDefault="00746AD7" w:rsidP="00220A99">
      <w:pPr>
        <w:autoSpaceDE w:val="0"/>
        <w:autoSpaceDN w:val="0"/>
        <w:adjustRightInd w:val="0"/>
        <w:spacing w:after="0" w:line="240" w:lineRule="auto"/>
        <w:rPr>
          <w:rFonts w:ascii="Times New Roman" w:hAnsi="Times New Roman" w:cs="Times New Roman"/>
        </w:rPr>
      </w:pPr>
    </w:p>
    <w:p w:rsidR="00220A99" w:rsidRPr="00750B48" w:rsidRDefault="00EF5174"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Table </w:t>
      </w:r>
      <w:r w:rsidR="00C72D42">
        <w:rPr>
          <w:rFonts w:ascii="Times New Roman" w:hAnsi="Times New Roman" w:cs="Times New Roman"/>
        </w:rPr>
        <w:t>7</w:t>
      </w:r>
      <w:r w:rsidR="008A7F94">
        <w:rPr>
          <w:rFonts w:ascii="Times New Roman" w:hAnsi="Times New Roman" w:cs="Times New Roman"/>
        </w:rPr>
        <w:t>The natural frequency of the tapered beam under Free-Free boundary conditions</w:t>
      </w:r>
    </w:p>
    <w:p w:rsidR="00220A99" w:rsidRDefault="00220A99" w:rsidP="00220A99">
      <w:pPr>
        <w:autoSpaceDE w:val="0"/>
        <w:autoSpaceDN w:val="0"/>
        <w:adjustRightInd w:val="0"/>
        <w:spacing w:after="0" w:line="240" w:lineRule="auto"/>
        <w:rPr>
          <w:rFonts w:ascii="Times New Roman" w:hAnsi="Times New Roman" w:cs="Times New Roman"/>
          <w:b/>
          <w:bCs/>
        </w:rPr>
      </w:pPr>
    </w:p>
    <w:p w:rsidR="00220A99" w:rsidRDefault="00220A99" w:rsidP="00220A99">
      <w:pPr>
        <w:autoSpaceDE w:val="0"/>
        <w:autoSpaceDN w:val="0"/>
        <w:adjustRightInd w:val="0"/>
        <w:spacing w:after="0" w:line="240" w:lineRule="auto"/>
        <w:rPr>
          <w:rFonts w:ascii="Times New Roman" w:hAnsi="Times New Roman" w:cs="Times New Roman"/>
          <w:b/>
          <w:bCs/>
        </w:rPr>
      </w:pPr>
    </w:p>
    <w:p w:rsidR="00220A99" w:rsidRDefault="00220A99" w:rsidP="00220A99">
      <w:pPr>
        <w:autoSpaceDE w:val="0"/>
        <w:autoSpaceDN w:val="0"/>
        <w:adjustRightInd w:val="0"/>
        <w:spacing w:after="0" w:line="240" w:lineRule="auto"/>
        <w:rPr>
          <w:rFonts w:ascii="Times New Roman" w:hAnsi="Times New Roman" w:cs="Times New Roman"/>
          <w:b/>
          <w:bCs/>
        </w:rPr>
      </w:pPr>
    </w:p>
    <w:p w:rsidR="00220A99" w:rsidRDefault="00220A99" w:rsidP="00220A99">
      <w:pPr>
        <w:autoSpaceDE w:val="0"/>
        <w:autoSpaceDN w:val="0"/>
        <w:adjustRightInd w:val="0"/>
        <w:spacing w:after="0" w:line="240" w:lineRule="auto"/>
        <w:rPr>
          <w:rFonts w:ascii="Times New Roman" w:hAnsi="Times New Roman" w:cs="Times New Roman"/>
          <w:b/>
          <w:bCs/>
        </w:rPr>
      </w:pPr>
    </w:p>
    <w:p w:rsidR="00220A99" w:rsidRDefault="009B02BE" w:rsidP="00220A9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COMPOSITE </w:t>
      </w:r>
      <w:r w:rsidR="00EF5174" w:rsidRPr="00750B48">
        <w:rPr>
          <w:rFonts w:ascii="Times New Roman" w:hAnsi="Times New Roman" w:cs="Times New Roman"/>
          <w:b/>
          <w:bCs/>
        </w:rPr>
        <w:t>TAPERED BEAM</w:t>
      </w:r>
    </w:p>
    <w:p w:rsidR="009B02BE" w:rsidRPr="00746AD7" w:rsidRDefault="00C72D42"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Always beams cannot of same material. It can change depends on the usage </w:t>
      </w:r>
    </w:p>
    <w:p w:rsidR="00220A99" w:rsidRPr="00750B48" w:rsidRDefault="00BF2291" w:rsidP="00220A99">
      <w:pPr>
        <w:autoSpaceDE w:val="0"/>
        <w:autoSpaceDN w:val="0"/>
        <w:adjustRightInd w:val="0"/>
        <w:spacing w:after="0" w:line="240" w:lineRule="auto"/>
        <w:rPr>
          <w:rFonts w:ascii="Times New Roman" w:hAnsi="Times New Roman" w:cs="Times New Roman"/>
          <w:b/>
          <w:bCs/>
          <w:lang w:bidi="ml-IN"/>
        </w:rPr>
      </w:pPr>
      <w:r>
        <w:rPr>
          <w:noProof/>
          <w:lang w:eastAsia="en-IN" w:bidi="ml-IN"/>
        </w:rPr>
        <w:lastRenderedPageBreak/>
        <w:drawing>
          <wp:inline distT="0" distB="0" distL="0" distR="0">
            <wp:extent cx="5731510" cy="3532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731510" cy="3532505"/>
                    </a:xfrm>
                    <a:prstGeom prst="rect">
                      <a:avLst/>
                    </a:prstGeom>
                  </pic:spPr>
                </pic:pic>
              </a:graphicData>
            </a:graphic>
          </wp:inline>
        </w:drawing>
      </w: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  Fig</w:t>
      </w:r>
      <w:r w:rsidR="00A30F9D">
        <w:rPr>
          <w:rFonts w:ascii="Times New Roman" w:hAnsi="Times New Roman" w:cs="Times New Roman"/>
          <w:lang w:bidi="ml-IN"/>
        </w:rPr>
        <w:t>11</w:t>
      </w:r>
      <w:r>
        <w:rPr>
          <w:rFonts w:ascii="Times New Roman" w:hAnsi="Times New Roman" w:cs="Times New Roman"/>
          <w:lang w:bidi="ml-IN"/>
        </w:rPr>
        <w:t>.A composite tapered beam comprises of two frustums of a pyramid and a cuboidal beam</w:t>
      </w:r>
    </w:p>
    <w:p w:rsidR="00220A99" w:rsidRPr="00750B48" w:rsidRDefault="00253157" w:rsidP="00220A99">
      <w:pPr>
        <w:pStyle w:val="NoSpacing"/>
        <w:rPr>
          <w:rFonts w:ascii="Times New Roman" w:hAnsi="Times New Roman" w:cs="Times New Roman"/>
          <w:lang w:bidi="ml-IN"/>
        </w:rPr>
      </w:pPr>
      <w:r>
        <w:rPr>
          <w:rFonts w:ascii="Times New Roman" w:hAnsi="Times New Roman" w:cs="Times New Roman"/>
          <w:lang w:bidi="ml-IN"/>
        </w:rPr>
        <w:t xml:space="preserve">FIFURE </w:t>
      </w:r>
      <w:r w:rsidR="00A30F9D">
        <w:rPr>
          <w:rFonts w:ascii="Times New Roman" w:hAnsi="Times New Roman" w:cs="Times New Roman"/>
          <w:lang w:bidi="ml-IN"/>
        </w:rPr>
        <w:t>11</w:t>
      </w:r>
      <w:r>
        <w:rPr>
          <w:rFonts w:ascii="Times New Roman" w:hAnsi="Times New Roman" w:cs="Times New Roman"/>
          <w:lang w:bidi="ml-IN"/>
        </w:rPr>
        <w:t xml:space="preserve"> shows a complex beam </w:t>
      </w:r>
      <w:r w:rsidR="00EF5174" w:rsidRPr="00750B48">
        <w:rPr>
          <w:rFonts w:ascii="Times New Roman" w:hAnsi="Times New Roman" w:cs="Times New Roman"/>
          <w:lang w:bidi="ml-IN"/>
        </w:rPr>
        <w:t xml:space="preserve">The first </w:t>
      </w:r>
      <w:r>
        <w:rPr>
          <w:rFonts w:ascii="Times New Roman" w:hAnsi="Times New Roman" w:cs="Times New Roman"/>
          <w:lang w:bidi="ml-IN"/>
        </w:rPr>
        <w:t xml:space="preserve">portion </w:t>
      </w:r>
      <w:r w:rsidR="00EF5174" w:rsidRPr="00750B48">
        <w:rPr>
          <w:rFonts w:ascii="Times New Roman" w:hAnsi="Times New Roman" w:cs="Times New Roman"/>
          <w:lang w:bidi="ml-IN"/>
        </w:rPr>
        <w:t>is a frustum of a pyramid, the second one is cuboid and third one is again a frustum of a pyramid.</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p w:rsidR="00220A99" w:rsidRPr="00750B48" w:rsidRDefault="00EF5174" w:rsidP="00220A99">
      <w:pPr>
        <w:autoSpaceDE w:val="0"/>
        <w:autoSpaceDN w:val="0"/>
        <w:adjustRightInd w:val="0"/>
        <w:spacing w:after="0" w:line="240" w:lineRule="auto"/>
        <w:rPr>
          <w:rFonts w:ascii="Times New Roman" w:hAnsi="Times New Roman" w:cs="Times New Roman"/>
          <w:lang w:bidi="ml-IN"/>
        </w:rPr>
      </w:pPr>
      <w:r w:rsidRPr="00750B48">
        <w:rPr>
          <w:rFonts w:ascii="Times New Roman" w:hAnsi="Times New Roman" w:cs="Times New Roman"/>
          <w:lang w:bidi="ml-IN"/>
        </w:rPr>
        <w:t xml:space="preserve">Using Rayleigh-Ritz method the natural frequency obtained for the FREE-FREE  beam are </w:t>
      </w:r>
    </w:p>
    <w:p w:rsidR="00220A99" w:rsidRPr="00750B48" w:rsidRDefault="00220A99" w:rsidP="00220A99">
      <w:pPr>
        <w:autoSpaceDE w:val="0"/>
        <w:autoSpaceDN w:val="0"/>
        <w:adjustRightInd w:val="0"/>
        <w:spacing w:after="0" w:line="240" w:lineRule="auto"/>
        <w:rPr>
          <w:rFonts w:ascii="Times New Roman" w:hAnsi="Times New Roman" w:cs="Times New Roman"/>
          <w:lang w:bidi="ml-IN"/>
        </w:rPr>
      </w:pPr>
    </w:p>
    <w:tbl>
      <w:tblPr>
        <w:tblStyle w:val="TableGrid"/>
        <w:tblW w:w="0" w:type="auto"/>
        <w:tblInd w:w="3092" w:type="dxa"/>
        <w:tblLayout w:type="fixed"/>
        <w:tblLook w:val="04A0"/>
      </w:tblPr>
      <w:tblGrid>
        <w:gridCol w:w="846"/>
        <w:gridCol w:w="1984"/>
      </w:tblGrid>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 xml:space="preserve">S.I NO </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FREQUENCY(Hz)</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3006.6</w:t>
            </w:r>
          </w:p>
        </w:tc>
      </w:tr>
      <w:tr w:rsidR="005949D0" w:rsidTr="00220A99">
        <w:tc>
          <w:tcPr>
            <w:tcW w:w="846"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84" w:type="dxa"/>
          </w:tcPr>
          <w:p w:rsidR="00220A99" w:rsidRPr="00750B48" w:rsidRDefault="00EF5174" w:rsidP="00220A99">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7130</w:t>
            </w:r>
          </w:p>
        </w:tc>
      </w:tr>
    </w:tbl>
    <w:p w:rsidR="00A30F9D" w:rsidRPr="00750B48" w:rsidRDefault="00EF5174" w:rsidP="00A30F9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Table </w:t>
      </w:r>
      <w:r w:rsidR="00C72D42">
        <w:rPr>
          <w:rFonts w:ascii="Times New Roman" w:hAnsi="Times New Roman" w:cs="Times New Roman"/>
        </w:rPr>
        <w:t>8.</w:t>
      </w:r>
      <w:r w:rsidR="00A30F9D">
        <w:rPr>
          <w:rFonts w:ascii="Times New Roman" w:hAnsi="Times New Roman" w:cs="Times New Roman"/>
        </w:rPr>
        <w:t>The natural frequency of the tapered beam under Free-Free boundary conditions</w:t>
      </w:r>
    </w:p>
    <w:p w:rsidR="00220A99"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EF5174" w:rsidP="00220A99">
      <w:pPr>
        <w:autoSpaceDE w:val="0"/>
        <w:autoSpaceDN w:val="0"/>
        <w:adjustRightInd w:val="0"/>
        <w:spacing w:after="0" w:line="240" w:lineRule="auto"/>
        <w:rPr>
          <w:rFonts w:ascii="Times New Roman" w:hAnsi="Times New Roman" w:cs="Times New Roman"/>
        </w:rPr>
      </w:pPr>
      <w:r w:rsidRPr="00750B48">
        <w:rPr>
          <w:rFonts w:ascii="Times New Roman" w:hAnsi="Times New Roman" w:cs="Times New Roman"/>
        </w:rPr>
        <w:t xml:space="preserve">The mode shapes of the beam are </w:t>
      </w:r>
    </w:p>
    <w:p w:rsidR="00220A99" w:rsidRDefault="00BF2291"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en-IN" w:bidi="ml-IN"/>
        </w:rPr>
        <w:drawing>
          <wp:inline distT="0" distB="0" distL="0" distR="0">
            <wp:extent cx="2886710" cy="2345907"/>
            <wp:effectExtent l="0" t="0" r="8890" b="0"/>
            <wp:docPr id="1066141872" name="Picture 106614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72" name="1.jpg"/>
                    <pic:cNvPicPr/>
                  </pic:nvPicPr>
                  <pic:blipFill>
                    <a:blip r:embed="rId1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0849" cy="2365524"/>
                    </a:xfrm>
                    <a:prstGeom prst="rect">
                      <a:avLst/>
                    </a:prstGeom>
                  </pic:spPr>
                </pic:pic>
              </a:graphicData>
            </a:graphic>
          </wp:inline>
        </w:drawing>
      </w:r>
      <w:r>
        <w:rPr>
          <w:rFonts w:ascii="Times New Roman" w:hAnsi="Times New Roman" w:cs="Times New Roman"/>
          <w:noProof/>
          <w:lang w:eastAsia="en-IN" w:bidi="ml-IN"/>
        </w:rPr>
        <w:drawing>
          <wp:inline distT="0" distB="0" distL="0" distR="0">
            <wp:extent cx="2701925" cy="2346097"/>
            <wp:effectExtent l="0" t="0" r="3175" b="0"/>
            <wp:docPr id="1066141873" name="Picture 106614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73" name="2.jpg"/>
                    <pic:cNvPicPr/>
                  </pic:nvPicPr>
                  <pic:blipFill>
                    <a:blip r:embed="rId1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15888" cy="2358221"/>
                    </a:xfrm>
                    <a:prstGeom prst="rect">
                      <a:avLst/>
                    </a:prstGeom>
                  </pic:spPr>
                </pic:pic>
              </a:graphicData>
            </a:graphic>
          </wp:inline>
        </w:drawing>
      </w:r>
    </w:p>
    <w:p w:rsidR="00A30F9D" w:rsidRPr="00750B48" w:rsidRDefault="00A30F9D" w:rsidP="00A30F9D">
      <w:pPr>
        <w:autoSpaceDE w:val="0"/>
        <w:autoSpaceDN w:val="0"/>
        <w:adjustRightInd w:val="0"/>
        <w:spacing w:after="0" w:line="240" w:lineRule="auto"/>
        <w:rPr>
          <w:rFonts w:ascii="Times New Roman" w:hAnsi="Times New Roman" w:cs="Times New Roman"/>
        </w:rPr>
      </w:pPr>
      <w:r>
        <w:rPr>
          <w:rFonts w:ascii="Times New Roman" w:hAnsi="Times New Roman" w:cs="Times New Roman"/>
          <w:lang w:bidi="ml-IN"/>
        </w:rPr>
        <w:t xml:space="preserve">Fig 12.1.Modeshape corresponding to the first           Fig 12.2.Modeshape corresponding to the second              natural frequency                                                         natural frequency                                                         </w:t>
      </w:r>
    </w:p>
    <w:p w:rsidR="00A30F9D" w:rsidRPr="00750B48" w:rsidRDefault="00A30F9D" w:rsidP="00220A99">
      <w:pPr>
        <w:autoSpaceDE w:val="0"/>
        <w:autoSpaceDN w:val="0"/>
        <w:adjustRightInd w:val="0"/>
        <w:spacing w:after="0" w:line="240" w:lineRule="auto"/>
        <w:rPr>
          <w:rFonts w:ascii="Times New Roman" w:hAnsi="Times New Roman" w:cs="Times New Roman"/>
        </w:rPr>
      </w:pPr>
    </w:p>
    <w:p w:rsidR="00220A99" w:rsidRDefault="00BF2291" w:rsidP="00220A9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en-IN" w:bidi="ml-IN"/>
        </w:rPr>
        <w:lastRenderedPageBreak/>
        <w:drawing>
          <wp:inline distT="0" distB="0" distL="0" distR="0">
            <wp:extent cx="2835275" cy="2664306"/>
            <wp:effectExtent l="0" t="0" r="3175" b="3175"/>
            <wp:docPr id="1066141874" name="Picture 106614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74" name="3.jpg"/>
                    <pic:cNvPicPr/>
                  </pic:nvPicPr>
                  <pic:blipFill>
                    <a:blip r:embed="rId1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9069" cy="2677268"/>
                    </a:xfrm>
                    <a:prstGeom prst="rect">
                      <a:avLst/>
                    </a:prstGeom>
                  </pic:spPr>
                </pic:pic>
              </a:graphicData>
            </a:graphic>
          </wp:inline>
        </w:drawing>
      </w:r>
      <w:r>
        <w:rPr>
          <w:rFonts w:ascii="Times New Roman" w:hAnsi="Times New Roman" w:cs="Times New Roman"/>
          <w:noProof/>
          <w:lang w:eastAsia="en-IN" w:bidi="ml-IN"/>
        </w:rPr>
        <w:drawing>
          <wp:inline distT="0" distB="0" distL="0" distR="0">
            <wp:extent cx="2835275" cy="2664860"/>
            <wp:effectExtent l="0" t="0" r="3175" b="2540"/>
            <wp:docPr id="1066141875" name="Picture 106614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875" name="4.jpg"/>
                    <pic:cNvPicPr/>
                  </pic:nvPicPr>
                  <pic:blipFill>
                    <a:blip r:embed="rId1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7040" cy="2675918"/>
                    </a:xfrm>
                    <a:prstGeom prst="rect">
                      <a:avLst/>
                    </a:prstGeom>
                  </pic:spPr>
                </pic:pic>
              </a:graphicData>
            </a:graphic>
          </wp:inline>
        </w:drawing>
      </w:r>
    </w:p>
    <w:p w:rsidR="00A30F9D" w:rsidRDefault="00A30F9D" w:rsidP="00220A99">
      <w:pPr>
        <w:autoSpaceDE w:val="0"/>
        <w:autoSpaceDN w:val="0"/>
        <w:adjustRightInd w:val="0"/>
        <w:spacing w:after="0" w:line="240" w:lineRule="auto"/>
        <w:rPr>
          <w:rFonts w:ascii="Times New Roman" w:hAnsi="Times New Roman" w:cs="Times New Roman"/>
        </w:rPr>
      </w:pPr>
    </w:p>
    <w:p w:rsidR="00A30F9D" w:rsidRPr="00750B48" w:rsidRDefault="00A30F9D" w:rsidP="00A30F9D">
      <w:pPr>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lang w:bidi="ml-IN"/>
        </w:rPr>
        <w:t xml:space="preserve">Fig 12.3.Modeshape corresponding to the third           Fig 12.4.Modeshape corresponding to the fourth              natural frequency                                                         natural frequency                                                         </w:t>
      </w:r>
    </w:p>
    <w:p w:rsidR="00A30F9D" w:rsidRDefault="00A30F9D" w:rsidP="00A30F9D">
      <w:pPr>
        <w:autoSpaceDE w:val="0"/>
        <w:autoSpaceDN w:val="0"/>
        <w:adjustRightInd w:val="0"/>
        <w:spacing w:after="0" w:line="240" w:lineRule="auto"/>
        <w:rPr>
          <w:rFonts w:ascii="Times New Roman" w:hAnsi="Times New Roman" w:cs="Times New Roman"/>
        </w:rPr>
      </w:pPr>
    </w:p>
    <w:p w:rsidR="00A30F9D" w:rsidRPr="00251426" w:rsidRDefault="00A30F9D" w:rsidP="00A30F9D">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                                       Fig 12.Modeshapes of Fixed-Fixed beam</w:t>
      </w: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EF5174" w:rsidP="00220A99">
      <w:pPr>
        <w:autoSpaceDE w:val="0"/>
        <w:autoSpaceDN w:val="0"/>
        <w:adjustRightInd w:val="0"/>
        <w:spacing w:after="0" w:line="240" w:lineRule="auto"/>
        <w:rPr>
          <w:rFonts w:ascii="Times New Roman" w:hAnsi="Times New Roman" w:cs="Times New Roman"/>
          <w:b/>
          <w:bCs/>
        </w:rPr>
      </w:pPr>
      <w:r w:rsidRPr="00750B48">
        <w:rPr>
          <w:rFonts w:ascii="Times New Roman" w:hAnsi="Times New Roman" w:cs="Times New Roman"/>
          <w:b/>
          <w:bCs/>
        </w:rPr>
        <w:t xml:space="preserve">RESPONSE </w:t>
      </w:r>
    </w:p>
    <w:p w:rsidR="00473289" w:rsidRDefault="00473289" w:rsidP="00220A99">
      <w:pPr>
        <w:autoSpaceDE w:val="0"/>
        <w:autoSpaceDN w:val="0"/>
        <w:adjustRightInd w:val="0"/>
        <w:spacing w:after="0" w:line="240" w:lineRule="auto"/>
        <w:jc w:val="both"/>
        <w:rPr>
          <w:rFonts w:ascii="Times New Roman" w:hAnsi="Times New Roman" w:cs="Times New Roman"/>
        </w:rPr>
      </w:pPr>
    </w:p>
    <w:p w:rsidR="00746AD7" w:rsidRDefault="00473289" w:rsidP="00220A9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Free Free beam is divided in</w:t>
      </w:r>
      <w:r w:rsidR="00DA09E3">
        <w:rPr>
          <w:rFonts w:ascii="Times New Roman" w:hAnsi="Times New Roman" w:cs="Times New Roman"/>
        </w:rPr>
        <w:t>to</w:t>
      </w:r>
      <w:r>
        <w:rPr>
          <w:rFonts w:ascii="Times New Roman" w:hAnsi="Times New Roman" w:cs="Times New Roman"/>
        </w:rPr>
        <w:t xml:space="preserve"> </w:t>
      </w:r>
      <w:r w:rsidR="00DA09E3">
        <w:rPr>
          <w:rFonts w:ascii="Times New Roman" w:hAnsi="Times New Roman" w:cs="Times New Roman"/>
        </w:rPr>
        <w:t>6</w:t>
      </w:r>
      <w:r>
        <w:rPr>
          <w:rFonts w:ascii="Times New Roman" w:hAnsi="Times New Roman" w:cs="Times New Roman"/>
        </w:rPr>
        <w:t xml:space="preserve"> elements and a unit force</w:t>
      </w:r>
      <w:r w:rsidR="00182049">
        <w:rPr>
          <w:rFonts w:ascii="Times New Roman" w:hAnsi="Times New Roman" w:cs="Times New Roman"/>
        </w:rPr>
        <w:t xml:space="preserve"> F=1</w:t>
      </w:r>
      <w:r w:rsidR="00DA09E3">
        <w:rPr>
          <w:rFonts w:ascii="Times New Roman" w:hAnsi="Times New Roman" w:cs="Times New Roman"/>
        </w:rPr>
        <w:t xml:space="preserve">000 </w:t>
      </w:r>
      <w:r w:rsidR="00182049">
        <w:rPr>
          <w:rFonts w:ascii="Times New Roman" w:hAnsi="Times New Roman" w:cs="Times New Roman"/>
        </w:rPr>
        <w:t>Newton</w:t>
      </w:r>
      <w:r>
        <w:rPr>
          <w:rFonts w:ascii="Times New Roman" w:hAnsi="Times New Roman" w:cs="Times New Roman"/>
        </w:rPr>
        <w:t xml:space="preserve"> is applied to the </w:t>
      </w:r>
      <w:del w:id="33" w:author="Kiran Vijayan" w:date="2018-03-21T18:22:00Z">
        <w:r w:rsidDel="00693546">
          <w:rPr>
            <w:rFonts w:ascii="Times New Roman" w:hAnsi="Times New Roman" w:cs="Times New Roman"/>
          </w:rPr>
          <w:delText xml:space="preserve">second </w:delText>
        </w:r>
      </w:del>
      <w:ins w:id="34" w:author="Kiran Vijayan" w:date="2018-03-21T18:22:00Z">
        <w:r w:rsidR="00693546">
          <w:rPr>
            <w:rFonts w:ascii="Times New Roman" w:hAnsi="Times New Roman" w:cs="Times New Roman"/>
          </w:rPr>
          <w:t xml:space="preserve">fourth </w:t>
        </w:r>
      </w:ins>
      <w:r>
        <w:rPr>
          <w:rFonts w:ascii="Times New Roman" w:hAnsi="Times New Roman" w:cs="Times New Roman"/>
        </w:rPr>
        <w:t>node as shown in the fig</w:t>
      </w:r>
      <w:r w:rsidR="00746AD7">
        <w:rPr>
          <w:rFonts w:ascii="Times New Roman" w:hAnsi="Times New Roman" w:cs="Times New Roman"/>
        </w:rPr>
        <w:t>.13.</w:t>
      </w:r>
      <w:ins w:id="35" w:author="Kiran Vijayan" w:date="2018-03-21T18:22:00Z">
        <w:r w:rsidR="00693546">
          <w:rPr>
            <w:rFonts w:ascii="Times New Roman" w:hAnsi="Times New Roman" w:cs="Times New Roman"/>
          </w:rPr>
          <w:t xml:space="preserve"> Eventhough the loading is static due the inertial effect the </w:t>
        </w:r>
      </w:ins>
      <w:ins w:id="36" w:author="Kiran Vijayan" w:date="2018-03-21T18:23:00Z">
        <w:r w:rsidR="00693546">
          <w:rPr>
            <w:rFonts w:ascii="Times New Roman" w:hAnsi="Times New Roman" w:cs="Times New Roman"/>
          </w:rPr>
          <w:t xml:space="preserve">system undergoes an oscillatory behaviour. </w:t>
        </w:r>
      </w:ins>
      <w:r w:rsidR="00746AD7">
        <w:rPr>
          <w:rFonts w:ascii="Times New Roman" w:hAnsi="Times New Roman" w:cs="Times New Roman"/>
        </w:rPr>
        <w:t xml:space="preserve">The response of the </w:t>
      </w:r>
      <w:r w:rsidR="00DA09E3">
        <w:rPr>
          <w:rFonts w:ascii="Times New Roman" w:hAnsi="Times New Roman" w:cs="Times New Roman"/>
        </w:rPr>
        <w:t>4</w:t>
      </w:r>
      <w:r w:rsidR="00E823BF" w:rsidRPr="00E823BF">
        <w:rPr>
          <w:rFonts w:ascii="Times New Roman" w:hAnsi="Times New Roman" w:cs="Times New Roman"/>
          <w:vertAlign w:val="superscript"/>
        </w:rPr>
        <w:t>th</w:t>
      </w:r>
      <w:r w:rsidR="00DA09E3">
        <w:rPr>
          <w:rFonts w:ascii="Times New Roman" w:hAnsi="Times New Roman" w:cs="Times New Roman"/>
        </w:rPr>
        <w:t xml:space="preserve"> </w:t>
      </w:r>
      <w:r w:rsidR="00746AD7">
        <w:rPr>
          <w:rFonts w:ascii="Times New Roman" w:hAnsi="Times New Roman" w:cs="Times New Roman"/>
        </w:rPr>
        <w:t>node as a function of time is shown in fig 13</w:t>
      </w:r>
      <w:ins w:id="37" w:author="Kiran Vijayan" w:date="2018-03-21T18:23:00Z">
        <w:r w:rsidR="00693546">
          <w:rPr>
            <w:rFonts w:ascii="Times New Roman" w:hAnsi="Times New Roman" w:cs="Times New Roman"/>
          </w:rPr>
          <w:t>.</w:t>
        </w:r>
      </w:ins>
    </w:p>
    <w:p w:rsidR="00220A99" w:rsidRPr="00750B48" w:rsidRDefault="00220A99" w:rsidP="00220A99">
      <w:pPr>
        <w:autoSpaceDE w:val="0"/>
        <w:autoSpaceDN w:val="0"/>
        <w:adjustRightInd w:val="0"/>
        <w:spacing w:after="0" w:line="240" w:lineRule="auto"/>
        <w:jc w:val="both"/>
        <w:rPr>
          <w:rFonts w:ascii="Times New Roman" w:hAnsi="Times New Roman" w:cs="Times New Roman"/>
        </w:rPr>
      </w:pPr>
    </w:p>
    <w:p w:rsidR="00220A99" w:rsidRPr="00750B48" w:rsidRDefault="00220A99" w:rsidP="00220A99">
      <w:pPr>
        <w:autoSpaceDE w:val="0"/>
        <w:autoSpaceDN w:val="0"/>
        <w:adjustRightInd w:val="0"/>
        <w:spacing w:after="0" w:line="240" w:lineRule="auto"/>
        <w:rPr>
          <w:rFonts w:ascii="Times New Roman" w:hAnsi="Times New Roman" w:cs="Times New Roman"/>
        </w:rPr>
      </w:pPr>
    </w:p>
    <w:p w:rsidR="00220A99" w:rsidRPr="00750B48" w:rsidRDefault="00BF2291" w:rsidP="00220A99">
      <w:pPr>
        <w:autoSpaceDE w:val="0"/>
        <w:autoSpaceDN w:val="0"/>
        <w:adjustRightInd w:val="0"/>
        <w:spacing w:after="0" w:line="240" w:lineRule="auto"/>
        <w:rPr>
          <w:rFonts w:ascii="Times New Roman" w:hAnsi="Times New Roman" w:cs="Times New Roman"/>
        </w:rPr>
      </w:pPr>
      <w:r>
        <w:rPr>
          <w:noProof/>
          <w:lang w:eastAsia="en-IN" w:bidi="ml-IN"/>
        </w:rPr>
        <w:drawing>
          <wp:inline distT="0" distB="0" distL="0" distR="0">
            <wp:extent cx="5731510" cy="2897505"/>
            <wp:effectExtent l="19050" t="0" r="2540" b="0"/>
            <wp:docPr id="10" name="Picture 9" descr="b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m.PNG"/>
                    <pic:cNvPicPr/>
                  </pic:nvPicPr>
                  <pic:blipFill>
                    <a:blip r:embed="rId138"/>
                    <a:stretch>
                      <a:fillRect/>
                    </a:stretch>
                  </pic:blipFill>
                  <pic:spPr>
                    <a:xfrm>
                      <a:off x="0" y="0"/>
                      <a:ext cx="5731510" cy="2897505"/>
                    </a:xfrm>
                    <a:prstGeom prst="rect">
                      <a:avLst/>
                    </a:prstGeom>
                  </pic:spPr>
                </pic:pic>
              </a:graphicData>
            </a:graphic>
          </wp:inline>
        </w:drawing>
      </w:r>
    </w:p>
    <w:p w:rsidR="00220A99" w:rsidRPr="00750B48" w:rsidRDefault="00E21226" w:rsidP="00220A99">
      <w:pPr>
        <w:autoSpaceDE w:val="0"/>
        <w:autoSpaceDN w:val="0"/>
        <w:adjustRightInd w:val="0"/>
        <w:spacing w:after="0" w:line="240" w:lineRule="auto"/>
        <w:rPr>
          <w:rFonts w:ascii="Times New Roman" w:hAnsi="Times New Roman" w:cs="Times New Roman"/>
          <w:noProof/>
          <w:lang w:eastAsia="en-IN" w:bidi="ml-IN"/>
        </w:rPr>
      </w:pPr>
      <w:r>
        <w:rPr>
          <w:rFonts w:ascii="Times New Roman" w:hAnsi="Times New Roman" w:cs="Times New Roman"/>
          <w:noProof/>
          <w:position w:val="-10"/>
          <w:lang w:eastAsia="en-IN" w:bidi="ml-IN"/>
        </w:rPr>
        <w:t xml:space="preserve">                           </w:t>
      </w:r>
      <w:r w:rsidR="00526A6F">
        <w:rPr>
          <w:rFonts w:ascii="Times New Roman" w:hAnsi="Times New Roman" w:cs="Times New Roman"/>
          <w:noProof/>
          <w:position w:val="-10"/>
          <w:lang w:eastAsia="en-IN" w:bidi="ml-IN"/>
        </w:rPr>
        <w:drawing>
          <wp:inline distT="0" distB="0" distL="0" distR="0">
            <wp:extent cx="102870" cy="20574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 cy="205740"/>
                    </a:xfrm>
                    <a:prstGeom prst="rect">
                      <a:avLst/>
                    </a:prstGeom>
                    <a:noFill/>
                    <a:ln>
                      <a:noFill/>
                    </a:ln>
                  </pic:spPr>
                </pic:pic>
              </a:graphicData>
            </a:graphic>
          </wp:inline>
        </w:drawing>
      </w:r>
      <w:r w:rsidR="00746AD7">
        <w:rPr>
          <w:rFonts w:ascii="Times New Roman" w:hAnsi="Times New Roman" w:cs="Times New Roman"/>
          <w:noProof/>
          <w:lang w:eastAsia="en-IN" w:bidi="ml-IN"/>
        </w:rPr>
        <w:t xml:space="preserve">Fig 13. A free-free beam with </w:t>
      </w:r>
      <w:r>
        <w:rPr>
          <w:rFonts w:ascii="Times New Roman" w:hAnsi="Times New Roman" w:cs="Times New Roman"/>
          <w:noProof/>
          <w:lang w:eastAsia="en-IN" w:bidi="ml-IN"/>
        </w:rPr>
        <w:t>1000 Newton</w:t>
      </w:r>
      <w:r w:rsidR="00746AD7">
        <w:rPr>
          <w:rFonts w:ascii="Times New Roman" w:hAnsi="Times New Roman" w:cs="Times New Roman"/>
          <w:noProof/>
          <w:lang w:eastAsia="en-IN" w:bidi="ml-IN"/>
        </w:rPr>
        <w:t xml:space="preserve"> force at the </w:t>
      </w:r>
      <w:ins w:id="38" w:author="User" w:date="2018-03-21T21:35:00Z">
        <w:r w:rsidR="006E77E2">
          <w:rPr>
            <w:rFonts w:ascii="Times New Roman" w:hAnsi="Times New Roman" w:cs="Times New Roman"/>
            <w:noProof/>
            <w:lang w:eastAsia="en-IN" w:bidi="ml-IN"/>
          </w:rPr>
          <w:t>4th</w:t>
        </w:r>
      </w:ins>
      <w:del w:id="39" w:author="User" w:date="2018-03-21T21:35:00Z">
        <w:r w:rsidR="00746AD7" w:rsidDel="006E77E2">
          <w:rPr>
            <w:rFonts w:ascii="Times New Roman" w:hAnsi="Times New Roman" w:cs="Times New Roman"/>
            <w:noProof/>
            <w:lang w:eastAsia="en-IN" w:bidi="ml-IN"/>
          </w:rPr>
          <w:delText>second</w:delText>
        </w:r>
      </w:del>
      <w:r w:rsidR="00746AD7">
        <w:rPr>
          <w:rFonts w:ascii="Times New Roman" w:hAnsi="Times New Roman" w:cs="Times New Roman"/>
          <w:noProof/>
          <w:lang w:eastAsia="en-IN" w:bidi="ml-IN"/>
        </w:rPr>
        <w:t xml:space="preserve"> node</w:t>
      </w:r>
      <w:r w:rsidR="005E5F02">
        <w:rPr>
          <w:rStyle w:val="CommentReference"/>
        </w:rPr>
        <w:commentReference w:id="40"/>
      </w:r>
    </w:p>
    <w:p w:rsidR="00220A99" w:rsidRPr="00750B48" w:rsidRDefault="00220A99" w:rsidP="00220A99">
      <w:pPr>
        <w:autoSpaceDE w:val="0"/>
        <w:autoSpaceDN w:val="0"/>
        <w:adjustRightInd w:val="0"/>
        <w:spacing w:after="0" w:line="240" w:lineRule="auto"/>
        <w:rPr>
          <w:rFonts w:ascii="Times New Roman" w:hAnsi="Times New Roman" w:cs="Times New Roman"/>
          <w:noProof/>
          <w:lang w:eastAsia="en-IN" w:bidi="ml-IN"/>
        </w:rPr>
      </w:pPr>
    </w:p>
    <w:p w:rsidR="00220A99" w:rsidRDefault="00BF2291"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noProof/>
          <w:lang w:eastAsia="en-IN" w:bidi="ml-IN"/>
        </w:rPr>
        <w:lastRenderedPageBreak/>
        <w:drawing>
          <wp:inline distT="0" distB="0" distL="0" distR="0">
            <wp:extent cx="5343525" cy="4000500"/>
            <wp:effectExtent l="19050" t="0" r="9525" b="0"/>
            <wp:docPr id="1066141857" name="Picture 1066141856" descr="20u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unda.jpg"/>
                    <pic:cNvPicPr/>
                  </pic:nvPicPr>
                  <pic:blipFill>
                    <a:blip r:embed="rId139"/>
                    <a:stretch>
                      <a:fillRect/>
                    </a:stretch>
                  </pic:blipFill>
                  <pic:spPr>
                    <a:xfrm>
                      <a:off x="0" y="0"/>
                      <a:ext cx="5343525" cy="4000500"/>
                    </a:xfrm>
                    <a:prstGeom prst="rect">
                      <a:avLst/>
                    </a:prstGeom>
                  </pic:spPr>
                </pic:pic>
              </a:graphicData>
            </a:graphic>
          </wp:inline>
        </w:drawing>
      </w:r>
    </w:p>
    <w:p w:rsidR="00C27178" w:rsidRDefault="00273FAB"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                         </w:t>
      </w:r>
      <w:r w:rsidR="00746AD7">
        <w:rPr>
          <w:rFonts w:ascii="Times New Roman" w:hAnsi="Times New Roman" w:cs="Times New Roman"/>
          <w:lang w:bidi="ml-IN"/>
        </w:rPr>
        <w:t xml:space="preserve"> Fig 14.Response of the </w:t>
      </w:r>
      <w:r w:rsidR="00221498">
        <w:rPr>
          <w:rFonts w:ascii="Times New Roman" w:hAnsi="Times New Roman" w:cs="Times New Roman"/>
          <w:lang w:bidi="ml-IN"/>
        </w:rPr>
        <w:t>4</w:t>
      </w:r>
      <w:r w:rsidR="00E823BF" w:rsidRPr="00E823BF">
        <w:rPr>
          <w:rFonts w:ascii="Times New Roman" w:hAnsi="Times New Roman" w:cs="Times New Roman"/>
          <w:vertAlign w:val="superscript"/>
          <w:lang w:bidi="ml-IN"/>
        </w:rPr>
        <w:t>th</w:t>
      </w:r>
      <w:r w:rsidR="00221498">
        <w:rPr>
          <w:rFonts w:ascii="Times New Roman" w:hAnsi="Times New Roman" w:cs="Times New Roman"/>
          <w:lang w:bidi="ml-IN"/>
        </w:rPr>
        <w:t xml:space="preserve"> </w:t>
      </w:r>
      <w:r w:rsidR="00746AD7">
        <w:rPr>
          <w:rFonts w:ascii="Times New Roman" w:hAnsi="Times New Roman" w:cs="Times New Roman"/>
          <w:lang w:bidi="ml-IN"/>
        </w:rPr>
        <w:t xml:space="preserve"> </w:t>
      </w:r>
      <w:ins w:id="41" w:author="Kiran Vijayan" w:date="2018-03-21T17:35:00Z">
        <w:r w:rsidR="00BF2291">
          <w:rPr>
            <w:rFonts w:ascii="Times New Roman" w:hAnsi="Times New Roman" w:cs="Times New Roman"/>
            <w:lang w:bidi="ml-IN"/>
          </w:rPr>
          <w:t xml:space="preserve">node </w:t>
        </w:r>
      </w:ins>
      <w:r w:rsidR="00746AD7">
        <w:rPr>
          <w:rFonts w:ascii="Times New Roman" w:hAnsi="Times New Roman" w:cs="Times New Roman"/>
          <w:lang w:bidi="ml-IN"/>
        </w:rPr>
        <w:t>as a fu</w:t>
      </w:r>
      <w:r w:rsidR="00C27178">
        <w:rPr>
          <w:rFonts w:ascii="Times New Roman" w:hAnsi="Times New Roman" w:cs="Times New Roman"/>
          <w:lang w:bidi="ml-IN"/>
        </w:rPr>
        <w:t>n</w:t>
      </w:r>
      <w:r w:rsidR="00746AD7">
        <w:rPr>
          <w:rFonts w:ascii="Times New Roman" w:hAnsi="Times New Roman" w:cs="Times New Roman"/>
          <w:lang w:bidi="ml-IN"/>
        </w:rPr>
        <w:t>ction of time</w:t>
      </w:r>
    </w:p>
    <w:p w:rsidR="00C27178" w:rsidRDefault="00C27178" w:rsidP="00220A99">
      <w:pPr>
        <w:autoSpaceDE w:val="0"/>
        <w:autoSpaceDN w:val="0"/>
        <w:adjustRightInd w:val="0"/>
        <w:spacing w:after="0" w:line="240" w:lineRule="auto"/>
        <w:rPr>
          <w:rFonts w:ascii="Times New Roman" w:hAnsi="Times New Roman" w:cs="Times New Roman"/>
          <w:lang w:bidi="ml-IN"/>
        </w:rPr>
      </w:pPr>
    </w:p>
    <w:p w:rsidR="00C27178" w:rsidRDefault="00C27178" w:rsidP="00220A99">
      <w:pPr>
        <w:autoSpaceDE w:val="0"/>
        <w:autoSpaceDN w:val="0"/>
        <w:adjustRightInd w:val="0"/>
        <w:spacing w:after="0" w:line="240" w:lineRule="auto"/>
        <w:rPr>
          <w:rFonts w:ascii="Times New Roman" w:hAnsi="Times New Roman" w:cs="Times New Roman"/>
          <w:lang w:bidi="ml-IN"/>
        </w:rPr>
      </w:pPr>
    </w:p>
    <w:p w:rsidR="00C27178" w:rsidRDefault="00C27178" w:rsidP="00220A99">
      <w:pPr>
        <w:autoSpaceDE w:val="0"/>
        <w:autoSpaceDN w:val="0"/>
        <w:adjustRightInd w:val="0"/>
        <w:spacing w:after="0" w:line="240" w:lineRule="auto"/>
        <w:rPr>
          <w:rFonts w:ascii="Times New Roman" w:hAnsi="Times New Roman" w:cs="Times New Roman"/>
          <w:lang w:bidi="ml-IN"/>
        </w:rPr>
      </w:pPr>
    </w:p>
    <w:p w:rsidR="00C27178" w:rsidRPr="00221498" w:rsidRDefault="00E823BF" w:rsidP="00220A99">
      <w:pPr>
        <w:autoSpaceDE w:val="0"/>
        <w:autoSpaceDN w:val="0"/>
        <w:adjustRightInd w:val="0"/>
        <w:spacing w:after="0" w:line="240" w:lineRule="auto"/>
        <w:rPr>
          <w:rFonts w:ascii="Times New Roman" w:hAnsi="Times New Roman" w:cs="Times New Roman"/>
          <w:b/>
          <w:bCs/>
          <w:lang w:bidi="ml-IN"/>
        </w:rPr>
      </w:pPr>
      <w:del w:id="42" w:author="Kiran Vijayan" w:date="2018-03-21T17:35:00Z">
        <w:r w:rsidRPr="00E823BF" w:rsidDel="00BF2291">
          <w:rPr>
            <w:rFonts w:ascii="Times New Roman" w:hAnsi="Times New Roman" w:cs="Times New Roman"/>
            <w:b/>
            <w:bCs/>
            <w:lang w:bidi="ml-IN"/>
          </w:rPr>
          <w:delText xml:space="preserve">EVALUATION OF ABOVE </w:delText>
        </w:r>
      </w:del>
      <w:ins w:id="43" w:author="Kiran Vijayan" w:date="2018-03-21T17:35:00Z">
        <w:r w:rsidR="00BF2291">
          <w:rPr>
            <w:rFonts w:ascii="Times New Roman" w:hAnsi="Times New Roman" w:cs="Times New Roman"/>
            <w:b/>
            <w:bCs/>
            <w:lang w:bidi="ml-IN"/>
          </w:rPr>
          <w:t xml:space="preserve"> </w:t>
        </w:r>
      </w:ins>
      <w:ins w:id="44" w:author="Kiran Vijayan" w:date="2018-03-21T17:36:00Z">
        <w:r w:rsidR="00BF2291">
          <w:rPr>
            <w:rFonts w:ascii="Times New Roman" w:hAnsi="Times New Roman" w:cs="Times New Roman"/>
            <w:b/>
            <w:bCs/>
            <w:lang w:bidi="ml-IN"/>
          </w:rPr>
          <w:t xml:space="preserve">Analysis of the system </w:t>
        </w:r>
      </w:ins>
      <w:r w:rsidRPr="00E823BF">
        <w:rPr>
          <w:rFonts w:ascii="Times New Roman" w:hAnsi="Times New Roman" w:cs="Times New Roman"/>
          <w:b/>
          <w:bCs/>
          <w:lang w:bidi="ml-IN"/>
        </w:rPr>
        <w:t xml:space="preserve">USING </w:t>
      </w:r>
      <w:del w:id="45" w:author="Kiran Vijayan" w:date="2018-03-21T17:36:00Z">
        <w:r w:rsidRPr="00E823BF" w:rsidDel="00BF2291">
          <w:rPr>
            <w:rFonts w:ascii="Times New Roman" w:hAnsi="Times New Roman" w:cs="Times New Roman"/>
            <w:b/>
            <w:bCs/>
            <w:lang w:bidi="ml-IN"/>
          </w:rPr>
          <w:delText xml:space="preserve">ANSYS </w:delText>
        </w:r>
      </w:del>
      <w:r w:rsidRPr="00E823BF">
        <w:rPr>
          <w:rFonts w:ascii="Times New Roman" w:hAnsi="Times New Roman" w:cs="Times New Roman"/>
          <w:b/>
          <w:bCs/>
          <w:lang w:bidi="ml-IN"/>
        </w:rPr>
        <w:t>SOFTWARE</w:t>
      </w:r>
      <w:ins w:id="46" w:author="Kiran Vijayan" w:date="2018-03-21T17:36:00Z">
        <w:r w:rsidR="00BF2291">
          <w:rPr>
            <w:rFonts w:ascii="Times New Roman" w:hAnsi="Times New Roman" w:cs="Times New Roman"/>
            <w:b/>
            <w:bCs/>
            <w:lang w:bidi="ml-IN"/>
          </w:rPr>
          <w:t xml:space="preserve"> PACKAGE</w:t>
        </w:r>
      </w:ins>
    </w:p>
    <w:p w:rsidR="00766D9F" w:rsidRDefault="006E49D9"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To validate the </w:t>
      </w:r>
      <w:del w:id="47" w:author="Kiran Vijayan" w:date="2018-03-21T17:36:00Z">
        <w:r w:rsidDel="00BF2291">
          <w:rPr>
            <w:rFonts w:ascii="Times New Roman" w:hAnsi="Times New Roman" w:cs="Times New Roman"/>
            <w:lang w:bidi="ml-IN"/>
          </w:rPr>
          <w:delText>above results</w:delText>
        </w:r>
      </w:del>
      <w:ins w:id="48" w:author="Kiran Vijayan" w:date="2018-03-21T17:36:00Z">
        <w:r w:rsidR="00BF2291">
          <w:rPr>
            <w:rFonts w:ascii="Times New Roman" w:hAnsi="Times New Roman" w:cs="Times New Roman"/>
            <w:lang w:bidi="ml-IN"/>
          </w:rPr>
          <w:t xml:space="preserve">natural frequency </w:t>
        </w:r>
      </w:ins>
      <w:r>
        <w:rPr>
          <w:rFonts w:ascii="Times New Roman" w:hAnsi="Times New Roman" w:cs="Times New Roman"/>
          <w:lang w:bidi="ml-IN"/>
        </w:rPr>
        <w:t xml:space="preserve">, we </w:t>
      </w:r>
      <w:del w:id="49" w:author="Kiran Vijayan" w:date="2018-03-21T17:36:00Z">
        <w:r w:rsidDel="00BF2291">
          <w:rPr>
            <w:rFonts w:ascii="Times New Roman" w:hAnsi="Times New Roman" w:cs="Times New Roman"/>
            <w:lang w:bidi="ml-IN"/>
          </w:rPr>
          <w:delText>tried it out</w:delText>
        </w:r>
        <w:r w:rsidR="00273FAB" w:rsidDel="00BF2291">
          <w:rPr>
            <w:rFonts w:ascii="Times New Roman" w:hAnsi="Times New Roman" w:cs="Times New Roman"/>
            <w:lang w:bidi="ml-IN"/>
          </w:rPr>
          <w:delText xml:space="preserve"> in</w:delText>
        </w:r>
      </w:del>
      <w:ins w:id="50" w:author="Kiran Vijayan" w:date="2018-03-21T17:36:00Z">
        <w:r w:rsidR="00BF2291">
          <w:rPr>
            <w:rFonts w:ascii="Times New Roman" w:hAnsi="Times New Roman" w:cs="Times New Roman"/>
            <w:lang w:bidi="ml-IN"/>
          </w:rPr>
          <w:t>modelled the system using Ansys</w:t>
        </w:r>
      </w:ins>
      <w:r w:rsidR="00781A3D">
        <w:rPr>
          <w:rFonts w:ascii="Times New Roman" w:hAnsi="Times New Roman" w:cs="Times New Roman"/>
          <w:lang w:bidi="ml-IN"/>
        </w:rPr>
        <w:t xml:space="preserve"> </w:t>
      </w:r>
      <w:r w:rsidR="00273FAB">
        <w:rPr>
          <w:rFonts w:ascii="Times New Roman" w:hAnsi="Times New Roman" w:cs="Times New Roman"/>
          <w:lang w:bidi="ml-IN"/>
        </w:rPr>
        <w:t xml:space="preserve"> Mechanical APDL</w:t>
      </w:r>
      <w:r>
        <w:rPr>
          <w:rFonts w:ascii="Times New Roman" w:hAnsi="Times New Roman" w:cs="Times New Roman"/>
          <w:lang w:bidi="ml-IN"/>
        </w:rPr>
        <w:t>.</w:t>
      </w:r>
      <w:r w:rsidR="00781A3D">
        <w:rPr>
          <w:rFonts w:ascii="Times New Roman" w:hAnsi="Times New Roman" w:cs="Times New Roman"/>
          <w:lang w:bidi="ml-IN"/>
        </w:rPr>
        <w:t xml:space="preserve"> </w:t>
      </w:r>
      <w:r w:rsidR="00766D9F">
        <w:rPr>
          <w:rFonts w:ascii="Times New Roman" w:hAnsi="Times New Roman" w:cs="Times New Roman"/>
          <w:lang w:bidi="ml-IN"/>
        </w:rPr>
        <w:t>Parameters and conditions of beam considered here are the same as above</w:t>
      </w:r>
      <w:r>
        <w:rPr>
          <w:rFonts w:ascii="Times New Roman" w:hAnsi="Times New Roman" w:cs="Times New Roman"/>
          <w:lang w:bidi="ml-IN"/>
        </w:rPr>
        <w:t>.</w:t>
      </w:r>
      <w:r w:rsidR="00273FAB">
        <w:rPr>
          <w:rFonts w:ascii="Times New Roman" w:hAnsi="Times New Roman" w:cs="Times New Roman"/>
          <w:lang w:bidi="ml-IN"/>
        </w:rPr>
        <w:t xml:space="preserve">We considered the </w:t>
      </w:r>
      <w:del w:id="51" w:author="Kiran Vijayan" w:date="2018-03-21T17:37:00Z">
        <w:r w:rsidR="00273FAB" w:rsidDel="00BF2291">
          <w:rPr>
            <w:rFonts w:ascii="Times New Roman" w:hAnsi="Times New Roman" w:cs="Times New Roman"/>
            <w:lang w:bidi="ml-IN"/>
          </w:rPr>
          <w:delText xml:space="preserve">beam </w:delText>
        </w:r>
      </w:del>
      <w:r w:rsidR="00273FAB">
        <w:rPr>
          <w:rFonts w:ascii="Times New Roman" w:hAnsi="Times New Roman" w:cs="Times New Roman"/>
          <w:lang w:bidi="ml-IN"/>
        </w:rPr>
        <w:t>3</w:t>
      </w:r>
      <w:r w:rsidR="00FB18CE">
        <w:rPr>
          <w:rFonts w:ascii="Times New Roman" w:hAnsi="Times New Roman" w:cs="Times New Roman"/>
          <w:lang w:bidi="ml-IN"/>
        </w:rPr>
        <w:t xml:space="preserve"> </w:t>
      </w:r>
      <w:r w:rsidR="00273FAB">
        <w:rPr>
          <w:rFonts w:ascii="Times New Roman" w:hAnsi="Times New Roman" w:cs="Times New Roman"/>
          <w:lang w:bidi="ml-IN"/>
        </w:rPr>
        <w:t>node</w:t>
      </w:r>
      <w:ins w:id="52" w:author="Kiran Vijayan" w:date="2018-03-21T17:37:00Z">
        <w:r w:rsidR="00BF2291">
          <w:rPr>
            <w:rFonts w:ascii="Times New Roman" w:hAnsi="Times New Roman" w:cs="Times New Roman"/>
            <w:lang w:bidi="ml-IN"/>
          </w:rPr>
          <w:t>d beam element</w:t>
        </w:r>
      </w:ins>
      <w:r w:rsidR="00273FAB">
        <w:rPr>
          <w:rFonts w:ascii="Times New Roman" w:hAnsi="Times New Roman" w:cs="Times New Roman"/>
          <w:lang w:bidi="ml-IN"/>
        </w:rPr>
        <w:t xml:space="preserve"> 189.</w:t>
      </w:r>
    </w:p>
    <w:p w:rsidR="006E49D9" w:rsidRDefault="006E49D9" w:rsidP="00220A99">
      <w:pPr>
        <w:autoSpaceDE w:val="0"/>
        <w:autoSpaceDN w:val="0"/>
        <w:adjustRightInd w:val="0"/>
        <w:spacing w:after="0" w:line="240" w:lineRule="auto"/>
        <w:rPr>
          <w:rFonts w:ascii="Times New Roman" w:hAnsi="Times New Roman" w:cs="Times New Roman"/>
          <w:lang w:bidi="ml-IN"/>
        </w:rPr>
      </w:pPr>
    </w:p>
    <w:p w:rsidR="00766D9F" w:rsidRDefault="00766D9F" w:rsidP="00220A99">
      <w:pPr>
        <w:autoSpaceDE w:val="0"/>
        <w:autoSpaceDN w:val="0"/>
        <w:adjustRightInd w:val="0"/>
        <w:spacing w:after="0" w:line="240" w:lineRule="auto"/>
        <w:rPr>
          <w:rFonts w:ascii="Times New Roman" w:hAnsi="Times New Roman" w:cs="Times New Roman"/>
          <w:lang w:bidi="ml-IN"/>
        </w:rPr>
      </w:pPr>
    </w:p>
    <w:p w:rsidR="00766D9F" w:rsidRPr="00BF2291" w:rsidRDefault="005B5BB6" w:rsidP="00220A99">
      <w:pPr>
        <w:autoSpaceDE w:val="0"/>
        <w:autoSpaceDN w:val="0"/>
        <w:adjustRightInd w:val="0"/>
        <w:spacing w:after="0" w:line="240" w:lineRule="auto"/>
        <w:rPr>
          <w:rFonts w:ascii="Times New Roman" w:hAnsi="Times New Roman" w:cs="Times New Roman"/>
          <w:b/>
          <w:lang w:bidi="ml-IN"/>
          <w:rPrChange w:id="53" w:author="Kiran Vijayan" w:date="2018-03-21T17:37:00Z">
            <w:rPr>
              <w:rFonts w:ascii="Times New Roman" w:hAnsi="Times New Roman" w:cs="Times New Roman"/>
              <w:lang w:bidi="ml-IN"/>
            </w:rPr>
          </w:rPrChange>
        </w:rPr>
      </w:pPr>
      <w:ins w:id="54" w:author="Kiran Vijayan" w:date="2018-03-21T17:37:00Z">
        <w:r w:rsidRPr="005B5BB6">
          <w:rPr>
            <w:rFonts w:ascii="Times New Roman" w:hAnsi="Times New Roman" w:cs="Times New Roman"/>
            <w:b/>
            <w:lang w:bidi="ml-IN"/>
            <w:rPrChange w:id="55" w:author="Kiran Vijayan" w:date="2018-03-21T17:37:00Z">
              <w:rPr>
                <w:rFonts w:ascii="Times New Roman" w:hAnsi="Times New Roman" w:cs="Times New Roman"/>
                <w:lang w:bidi="ml-IN"/>
              </w:rPr>
            </w:rPrChange>
          </w:rPr>
          <w:t>R</w:t>
        </w:r>
      </w:ins>
      <w:ins w:id="56" w:author="User" w:date="2018-03-21T21:40:00Z">
        <w:r w:rsidR="006E77E2">
          <w:rPr>
            <w:rFonts w:ascii="Times New Roman" w:hAnsi="Times New Roman" w:cs="Times New Roman"/>
            <w:b/>
            <w:lang w:bidi="ml-IN"/>
          </w:rPr>
          <w:t>ESULTS FOR</w:t>
        </w:r>
      </w:ins>
      <w:ins w:id="57" w:author="Kiran Vijayan" w:date="2018-03-21T17:37:00Z">
        <w:del w:id="58" w:author="User" w:date="2018-03-21T21:40:00Z">
          <w:r w:rsidRPr="005B5BB6">
            <w:rPr>
              <w:rFonts w:ascii="Times New Roman" w:hAnsi="Times New Roman" w:cs="Times New Roman"/>
              <w:b/>
              <w:lang w:bidi="ml-IN"/>
              <w:rPrChange w:id="59" w:author="Kiran Vijayan" w:date="2018-03-21T17:37:00Z">
                <w:rPr>
                  <w:rFonts w:ascii="Times New Roman" w:hAnsi="Times New Roman" w:cs="Times New Roman"/>
                  <w:lang w:bidi="ml-IN"/>
                </w:rPr>
              </w:rPrChange>
            </w:rPr>
            <w:delText>esults for</w:delText>
          </w:r>
        </w:del>
        <w:r w:rsidRPr="005B5BB6">
          <w:rPr>
            <w:rFonts w:ascii="Times New Roman" w:hAnsi="Times New Roman" w:cs="Times New Roman"/>
            <w:b/>
            <w:lang w:bidi="ml-IN"/>
            <w:rPrChange w:id="60" w:author="Kiran Vijayan" w:date="2018-03-21T17:37:00Z">
              <w:rPr>
                <w:rFonts w:ascii="Times New Roman" w:hAnsi="Times New Roman" w:cs="Times New Roman"/>
                <w:lang w:bidi="ml-IN"/>
              </w:rPr>
            </w:rPrChange>
          </w:rPr>
          <w:t xml:space="preserve"> </w:t>
        </w:r>
      </w:ins>
      <w:r w:rsidRPr="005B5BB6">
        <w:rPr>
          <w:rFonts w:ascii="Times New Roman" w:hAnsi="Times New Roman" w:cs="Times New Roman"/>
          <w:b/>
          <w:lang w:bidi="ml-IN"/>
          <w:rPrChange w:id="61" w:author="Kiran Vijayan" w:date="2018-03-21T17:37:00Z">
            <w:rPr>
              <w:rFonts w:ascii="Times New Roman" w:hAnsi="Times New Roman" w:cs="Times New Roman"/>
              <w:lang w:bidi="ml-IN"/>
            </w:rPr>
          </w:rPrChange>
        </w:rPr>
        <w:t>UNIFORM  BEAM</w:t>
      </w:r>
    </w:p>
    <w:p w:rsidR="006E49D9" w:rsidRPr="006E49D9" w:rsidRDefault="00E823BF" w:rsidP="00220A99">
      <w:pPr>
        <w:autoSpaceDE w:val="0"/>
        <w:autoSpaceDN w:val="0"/>
        <w:adjustRightInd w:val="0"/>
        <w:spacing w:after="0" w:line="240" w:lineRule="auto"/>
        <w:rPr>
          <w:rFonts w:ascii="Times New Roman" w:hAnsi="Times New Roman" w:cs="Times New Roman"/>
          <w:lang w:bidi="ml-IN"/>
        </w:rPr>
      </w:pPr>
      <w:r w:rsidRPr="00E823BF">
        <w:rPr>
          <w:rFonts w:ascii="Times New Roman" w:hAnsi="Times New Roman" w:cs="Times New Roman"/>
          <w:lang w:bidi="ml-IN"/>
        </w:rPr>
        <w:t>The parameters of the uniform beam considered here is same as in Tabel 1</w:t>
      </w:r>
      <w:ins w:id="62" w:author="User" w:date="2018-03-21T21:37:00Z">
        <w:r w:rsidR="006E77E2">
          <w:rPr>
            <w:rFonts w:ascii="Times New Roman" w:hAnsi="Times New Roman" w:cs="Times New Roman"/>
            <w:lang w:bidi="ml-IN"/>
          </w:rPr>
          <w:t>.</w:t>
        </w:r>
      </w:ins>
    </w:p>
    <w:p w:rsidR="006E49D9" w:rsidRDefault="006E49D9" w:rsidP="00220A99">
      <w:pPr>
        <w:autoSpaceDE w:val="0"/>
        <w:autoSpaceDN w:val="0"/>
        <w:adjustRightInd w:val="0"/>
        <w:spacing w:after="0" w:line="240" w:lineRule="auto"/>
        <w:rPr>
          <w:rFonts w:ascii="Times New Roman" w:hAnsi="Times New Roman" w:cs="Times New Roman"/>
          <w:lang w:bidi="ml-IN"/>
        </w:rPr>
      </w:pPr>
    </w:p>
    <w:p w:rsidR="00766D9F" w:rsidRDefault="00766D9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The n</w:t>
      </w:r>
      <w:r w:rsidR="006E49D9">
        <w:rPr>
          <w:rFonts w:ascii="Times New Roman" w:hAnsi="Times New Roman" w:cs="Times New Roman"/>
          <w:lang w:bidi="ml-IN"/>
        </w:rPr>
        <w:t xml:space="preserve">atural frequencies obtained for the uniform beam under Free-Free condition </w:t>
      </w:r>
      <w:del w:id="63" w:author="Kiran Vijayan" w:date="2018-03-21T17:38:00Z">
        <w:r w:rsidR="006E49D9" w:rsidDel="00BF2291">
          <w:rPr>
            <w:rFonts w:ascii="Times New Roman" w:hAnsi="Times New Roman" w:cs="Times New Roman"/>
            <w:lang w:bidi="ml-IN"/>
          </w:rPr>
          <w:delText>is noted down</w:delText>
        </w:r>
      </w:del>
      <w:ins w:id="64" w:author="Kiran Vijayan" w:date="2018-03-21T17:38:00Z">
        <w:r w:rsidR="00BF2291">
          <w:rPr>
            <w:rFonts w:ascii="Times New Roman" w:hAnsi="Times New Roman" w:cs="Times New Roman"/>
            <w:lang w:bidi="ml-IN"/>
          </w:rPr>
          <w:t xml:space="preserve">are shown </w:t>
        </w:r>
      </w:ins>
      <w:r w:rsidR="006E49D9">
        <w:rPr>
          <w:rFonts w:ascii="Times New Roman" w:hAnsi="Times New Roman" w:cs="Times New Roman"/>
          <w:lang w:bidi="ml-IN"/>
        </w:rPr>
        <w:t xml:space="preserve"> in Table 9. Free-Free boundary conditions are applied at the ends</w:t>
      </w:r>
      <w:r w:rsidR="00273FAB">
        <w:rPr>
          <w:rFonts w:ascii="Times New Roman" w:hAnsi="Times New Roman" w:cs="Times New Roman"/>
          <w:lang w:bidi="ml-IN"/>
        </w:rPr>
        <w:t>.</w:t>
      </w:r>
    </w:p>
    <w:p w:rsidR="00766D9F" w:rsidRDefault="00766D9F" w:rsidP="00766D9F">
      <w:pPr>
        <w:autoSpaceDE w:val="0"/>
        <w:autoSpaceDN w:val="0"/>
        <w:adjustRightInd w:val="0"/>
        <w:spacing w:after="0" w:line="240" w:lineRule="auto"/>
        <w:rPr>
          <w:rFonts w:ascii="Times New Roman" w:hAnsi="Times New Roman" w:cs="Times New Roman"/>
          <w:lang w:bidi="ml-IN"/>
        </w:rPr>
      </w:pPr>
    </w:p>
    <w:tbl>
      <w:tblPr>
        <w:tblStyle w:val="TableGrid"/>
        <w:tblW w:w="0" w:type="auto"/>
        <w:tblInd w:w="3092" w:type="dxa"/>
        <w:tblLayout w:type="fixed"/>
        <w:tblLook w:val="04A0"/>
      </w:tblPr>
      <w:tblGrid>
        <w:gridCol w:w="846"/>
        <w:gridCol w:w="1984"/>
      </w:tblGrid>
      <w:tr w:rsidR="00766D9F" w:rsidTr="00A03955">
        <w:tc>
          <w:tcPr>
            <w:tcW w:w="846"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 xml:space="preserve">S.I NO </w:t>
            </w:r>
          </w:p>
        </w:tc>
        <w:tc>
          <w:tcPr>
            <w:tcW w:w="1984"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FREQUENCY(Hz)</w:t>
            </w:r>
          </w:p>
        </w:tc>
      </w:tr>
      <w:tr w:rsidR="00766D9F" w:rsidTr="00A03955">
        <w:tc>
          <w:tcPr>
            <w:tcW w:w="846"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84"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766D9F" w:rsidTr="00A03955">
        <w:tc>
          <w:tcPr>
            <w:tcW w:w="846"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84"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766D9F" w:rsidTr="00A03955">
        <w:tc>
          <w:tcPr>
            <w:tcW w:w="846"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84" w:type="dxa"/>
          </w:tcPr>
          <w:p w:rsidR="00766D9F" w:rsidRPr="00750B48" w:rsidRDefault="00766D9F"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1150</w:t>
            </w:r>
          </w:p>
        </w:tc>
      </w:tr>
      <w:tr w:rsidR="00766D9F" w:rsidTr="00A03955">
        <w:tc>
          <w:tcPr>
            <w:tcW w:w="846" w:type="dxa"/>
          </w:tcPr>
          <w:p w:rsidR="00766D9F" w:rsidRPr="00750B48" w:rsidRDefault="00766D9F"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84" w:type="dxa"/>
          </w:tcPr>
          <w:p w:rsidR="00766D9F" w:rsidRPr="00750B48" w:rsidRDefault="00766D9F"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3083</w:t>
            </w:r>
          </w:p>
        </w:tc>
      </w:tr>
    </w:tbl>
    <w:p w:rsidR="00766D9F" w:rsidRDefault="00803CFF" w:rsidP="00220A9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rPr>
        <w:t>Table 9.The natural frequency of the uniform beam under Free-Free boundary conditions</w:t>
      </w:r>
      <w:ins w:id="65" w:author="User" w:date="2018-03-21T21:38:00Z">
        <w:r w:rsidR="006E77E2">
          <w:rPr>
            <w:rFonts w:ascii="Times New Roman" w:hAnsi="Times New Roman" w:cs="Times New Roman"/>
          </w:rPr>
          <w:t>.</w:t>
        </w:r>
      </w:ins>
    </w:p>
    <w:p w:rsidR="00C27178" w:rsidRDefault="00C27178" w:rsidP="00220A99">
      <w:pPr>
        <w:autoSpaceDE w:val="0"/>
        <w:autoSpaceDN w:val="0"/>
        <w:adjustRightInd w:val="0"/>
        <w:spacing w:after="0" w:line="240" w:lineRule="auto"/>
        <w:rPr>
          <w:rFonts w:ascii="Times New Roman" w:hAnsi="Times New Roman" w:cs="Times New Roman"/>
          <w:lang w:bidi="ml-IN"/>
        </w:rPr>
      </w:pPr>
    </w:p>
    <w:p w:rsidR="006E49D9" w:rsidRDefault="006E49D9" w:rsidP="006E49D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The natural frequencies obtained for the uniform beam under Fixed-Fixed condition </w:t>
      </w:r>
      <w:del w:id="66" w:author="Kiran Vijayan" w:date="2018-03-21T17:38:00Z">
        <w:r w:rsidDel="00BF2291">
          <w:rPr>
            <w:rFonts w:ascii="Times New Roman" w:hAnsi="Times New Roman" w:cs="Times New Roman"/>
            <w:lang w:bidi="ml-IN"/>
          </w:rPr>
          <w:delText xml:space="preserve">is </w:delText>
        </w:r>
      </w:del>
      <w:ins w:id="67" w:author="Kiran Vijayan" w:date="2018-03-21T17:38:00Z">
        <w:r w:rsidR="00BF2291">
          <w:rPr>
            <w:rFonts w:ascii="Times New Roman" w:hAnsi="Times New Roman" w:cs="Times New Roman"/>
            <w:lang w:bidi="ml-IN"/>
          </w:rPr>
          <w:t xml:space="preserve">are shown  </w:t>
        </w:r>
      </w:ins>
      <w:del w:id="68" w:author="Kiran Vijayan" w:date="2018-03-21T17:38:00Z">
        <w:r w:rsidDel="00BF2291">
          <w:rPr>
            <w:rFonts w:ascii="Times New Roman" w:hAnsi="Times New Roman" w:cs="Times New Roman"/>
            <w:lang w:bidi="ml-IN"/>
          </w:rPr>
          <w:delText xml:space="preserve">noted down </w:delText>
        </w:r>
      </w:del>
      <w:r>
        <w:rPr>
          <w:rFonts w:ascii="Times New Roman" w:hAnsi="Times New Roman" w:cs="Times New Roman"/>
          <w:lang w:bidi="ml-IN"/>
        </w:rPr>
        <w:t>in Table 10. Fixed-Fixed boundary conditions are applied at the ends</w:t>
      </w:r>
      <w:r w:rsidR="00273FAB">
        <w:rPr>
          <w:rFonts w:ascii="Times New Roman" w:hAnsi="Times New Roman" w:cs="Times New Roman"/>
          <w:lang w:bidi="ml-IN"/>
        </w:rPr>
        <w:t>.</w:t>
      </w:r>
    </w:p>
    <w:p w:rsidR="000E4F78" w:rsidRDefault="000E4F78" w:rsidP="000E4F78">
      <w:pPr>
        <w:autoSpaceDE w:val="0"/>
        <w:autoSpaceDN w:val="0"/>
        <w:adjustRightInd w:val="0"/>
        <w:spacing w:after="0" w:line="240" w:lineRule="auto"/>
        <w:rPr>
          <w:ins w:id="69" w:author="User" w:date="2018-03-26T13:30:00Z"/>
          <w:rFonts w:ascii="Times New Roman" w:hAnsi="Times New Roman" w:cs="Times New Roman"/>
          <w:lang w:bidi="ml-IN"/>
        </w:rPr>
      </w:pPr>
    </w:p>
    <w:p w:rsidR="00DE5F49" w:rsidRDefault="00DE5F49" w:rsidP="000E4F78">
      <w:pPr>
        <w:autoSpaceDE w:val="0"/>
        <w:autoSpaceDN w:val="0"/>
        <w:adjustRightInd w:val="0"/>
        <w:spacing w:after="0" w:line="240" w:lineRule="auto"/>
        <w:rPr>
          <w:ins w:id="70" w:author="User" w:date="2018-03-26T13:30:00Z"/>
          <w:rFonts w:ascii="Times New Roman" w:hAnsi="Times New Roman" w:cs="Times New Roman"/>
          <w:lang w:bidi="ml-IN"/>
        </w:rPr>
      </w:pPr>
    </w:p>
    <w:p w:rsidR="00DE5F49" w:rsidRDefault="00DE5F49" w:rsidP="000E4F78">
      <w:pPr>
        <w:autoSpaceDE w:val="0"/>
        <w:autoSpaceDN w:val="0"/>
        <w:adjustRightInd w:val="0"/>
        <w:spacing w:after="0" w:line="240" w:lineRule="auto"/>
        <w:rPr>
          <w:ins w:id="71" w:author="User" w:date="2018-03-26T13:30:00Z"/>
          <w:rFonts w:ascii="Times New Roman" w:hAnsi="Times New Roman" w:cs="Times New Roman"/>
          <w:lang w:bidi="ml-IN"/>
        </w:rPr>
      </w:pPr>
    </w:p>
    <w:p w:rsidR="00DE5F49" w:rsidRDefault="00DE5F49" w:rsidP="000E4F78">
      <w:pPr>
        <w:autoSpaceDE w:val="0"/>
        <w:autoSpaceDN w:val="0"/>
        <w:adjustRightInd w:val="0"/>
        <w:spacing w:after="0" w:line="240" w:lineRule="auto"/>
        <w:rPr>
          <w:rFonts w:ascii="Times New Roman" w:hAnsi="Times New Roman" w:cs="Times New Roman"/>
          <w:lang w:bidi="ml-IN"/>
        </w:rPr>
      </w:pPr>
    </w:p>
    <w:tbl>
      <w:tblPr>
        <w:tblStyle w:val="TableGrid"/>
        <w:tblW w:w="0" w:type="auto"/>
        <w:tblInd w:w="3092" w:type="dxa"/>
        <w:tblLayout w:type="fixed"/>
        <w:tblLook w:val="04A0"/>
      </w:tblPr>
      <w:tblGrid>
        <w:gridCol w:w="846"/>
        <w:gridCol w:w="1984"/>
      </w:tblGrid>
      <w:tr w:rsidR="000E4F78" w:rsidTr="00A03955">
        <w:tc>
          <w:tcPr>
            <w:tcW w:w="846" w:type="dxa"/>
          </w:tcPr>
          <w:p w:rsidR="000E4F78" w:rsidRPr="00750B48" w:rsidRDefault="000E4F78"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lastRenderedPageBreak/>
              <w:t xml:space="preserve">S.I NO </w:t>
            </w:r>
          </w:p>
        </w:tc>
        <w:tc>
          <w:tcPr>
            <w:tcW w:w="1984" w:type="dxa"/>
          </w:tcPr>
          <w:p w:rsidR="000E4F78" w:rsidRPr="00750B48" w:rsidRDefault="000E4F78"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FREQUENCY(Hz)</w:t>
            </w:r>
          </w:p>
        </w:tc>
      </w:tr>
      <w:tr w:rsidR="000E4F78" w:rsidTr="00A03955">
        <w:tc>
          <w:tcPr>
            <w:tcW w:w="846" w:type="dxa"/>
          </w:tcPr>
          <w:p w:rsidR="000E4F78" w:rsidRPr="00750B48" w:rsidRDefault="000E4F78"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84" w:type="dxa"/>
          </w:tcPr>
          <w:p w:rsidR="000E4F78" w:rsidRPr="00750B48" w:rsidRDefault="000E4F78"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1134.5</w:t>
            </w:r>
          </w:p>
        </w:tc>
      </w:tr>
      <w:tr w:rsidR="000E4F78" w:rsidTr="00A03955">
        <w:tc>
          <w:tcPr>
            <w:tcW w:w="846" w:type="dxa"/>
          </w:tcPr>
          <w:p w:rsidR="000E4F78" w:rsidRPr="00750B48" w:rsidRDefault="000E4F78"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84" w:type="dxa"/>
          </w:tcPr>
          <w:p w:rsidR="000E4F78" w:rsidRPr="00750B48" w:rsidRDefault="000E4F78"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3016.3</w:t>
            </w:r>
          </w:p>
        </w:tc>
      </w:tr>
      <w:tr w:rsidR="000E4F78" w:rsidTr="00A03955">
        <w:tc>
          <w:tcPr>
            <w:tcW w:w="846" w:type="dxa"/>
          </w:tcPr>
          <w:p w:rsidR="000E4F78" w:rsidRPr="00750B48" w:rsidRDefault="000E4F78"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84" w:type="dxa"/>
          </w:tcPr>
          <w:p w:rsidR="000E4F78" w:rsidRPr="00750B48" w:rsidRDefault="000E4F78"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6218.3</w:t>
            </w:r>
          </w:p>
        </w:tc>
      </w:tr>
      <w:tr w:rsidR="000E4F78" w:rsidTr="00A03955">
        <w:tc>
          <w:tcPr>
            <w:tcW w:w="846" w:type="dxa"/>
          </w:tcPr>
          <w:p w:rsidR="000E4F78" w:rsidRPr="00750B48" w:rsidRDefault="000E4F78"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84" w:type="dxa"/>
          </w:tcPr>
          <w:p w:rsidR="000E4F78" w:rsidRPr="00750B48" w:rsidRDefault="000E4F78"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9889.9</w:t>
            </w:r>
          </w:p>
        </w:tc>
      </w:tr>
    </w:tbl>
    <w:p w:rsidR="00803CFF" w:rsidRDefault="00803CFF" w:rsidP="00803CFF">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rPr>
        <w:t>Table 10.The natural frequency of the uniform beam under Fixed-Fixed boundary conditions</w:t>
      </w:r>
      <w:ins w:id="72" w:author="User" w:date="2018-03-21T21:39:00Z">
        <w:r w:rsidR="006E77E2">
          <w:rPr>
            <w:rFonts w:ascii="Times New Roman" w:hAnsi="Times New Roman" w:cs="Times New Roman"/>
          </w:rPr>
          <w:t>.</w:t>
        </w:r>
      </w:ins>
    </w:p>
    <w:p w:rsidR="00803CFF" w:rsidRDefault="00803CFF" w:rsidP="00803CFF">
      <w:pPr>
        <w:autoSpaceDE w:val="0"/>
        <w:autoSpaceDN w:val="0"/>
        <w:adjustRightInd w:val="0"/>
        <w:spacing w:after="0" w:line="240" w:lineRule="auto"/>
        <w:rPr>
          <w:rFonts w:ascii="Times New Roman" w:hAnsi="Times New Roman" w:cs="Times New Roman"/>
          <w:lang w:bidi="ml-IN"/>
        </w:rPr>
      </w:pPr>
    </w:p>
    <w:p w:rsidR="00BF2291" w:rsidRPr="00444D71" w:rsidRDefault="00BF2291" w:rsidP="00BF2291">
      <w:pPr>
        <w:autoSpaceDE w:val="0"/>
        <w:autoSpaceDN w:val="0"/>
        <w:adjustRightInd w:val="0"/>
        <w:spacing w:after="0" w:line="240" w:lineRule="auto"/>
        <w:rPr>
          <w:rFonts w:ascii="Times New Roman" w:hAnsi="Times New Roman" w:cs="Times New Roman"/>
          <w:bCs/>
        </w:rPr>
      </w:pPr>
      <w:moveToRangeStart w:id="73" w:author="Kiran Vijayan" w:date="2018-03-21T17:39:00Z" w:name="move509417308"/>
      <w:moveTo w:id="74" w:author="Kiran Vijayan" w:date="2018-03-21T17:39:00Z">
        <w:r w:rsidRPr="00E823BF">
          <w:rPr>
            <w:rFonts w:ascii="Times New Roman" w:hAnsi="Times New Roman" w:cs="Times New Roman"/>
            <w:bCs/>
          </w:rPr>
          <w:t xml:space="preserve">The results obtained from Mechanical APDL is matching with the results of FEM analysis </w:t>
        </w:r>
        <w:del w:id="75" w:author="Kiran Vijayan" w:date="2018-03-21T17:40:00Z">
          <w:r w:rsidRPr="00E823BF" w:rsidDel="00BF2291">
            <w:rPr>
              <w:rFonts w:ascii="Times New Roman" w:hAnsi="Times New Roman" w:cs="Times New Roman"/>
              <w:bCs/>
            </w:rPr>
            <w:delText>in</w:delText>
          </w:r>
        </w:del>
      </w:moveTo>
      <w:ins w:id="76" w:author="Kiran Vijayan" w:date="2018-03-21T17:40:00Z">
        <w:r>
          <w:rPr>
            <w:rFonts w:ascii="Times New Roman" w:hAnsi="Times New Roman" w:cs="Times New Roman"/>
            <w:bCs/>
          </w:rPr>
          <w:t xml:space="preserve">using </w:t>
        </w:r>
      </w:ins>
      <w:moveTo w:id="77" w:author="Kiran Vijayan" w:date="2018-03-21T17:39:00Z">
        <w:r w:rsidRPr="00E823BF">
          <w:rPr>
            <w:rFonts w:ascii="Times New Roman" w:hAnsi="Times New Roman" w:cs="Times New Roman"/>
            <w:bCs/>
          </w:rPr>
          <w:t xml:space="preserve"> matlab</w:t>
        </w:r>
      </w:moveTo>
      <w:ins w:id="78" w:author="Kiran Vijayan" w:date="2018-03-21T17:40:00Z">
        <w:r>
          <w:rPr>
            <w:rFonts w:ascii="Times New Roman" w:hAnsi="Times New Roman" w:cs="Times New Roman"/>
            <w:bCs/>
          </w:rPr>
          <w:t xml:space="preserve"> for the both the boundary conditions provided earlier</w:t>
        </w:r>
      </w:ins>
      <w:moveTo w:id="79" w:author="Kiran Vijayan" w:date="2018-03-21T17:39:00Z">
        <w:r w:rsidRPr="00E823BF">
          <w:rPr>
            <w:rFonts w:ascii="Times New Roman" w:hAnsi="Times New Roman" w:cs="Times New Roman"/>
            <w:bCs/>
          </w:rPr>
          <w:t>.</w:t>
        </w:r>
      </w:moveTo>
    </w:p>
    <w:moveToRangeEnd w:id="73"/>
    <w:p w:rsidR="00FB18CE" w:rsidRDefault="00FB18CE" w:rsidP="00676CFD">
      <w:pPr>
        <w:autoSpaceDE w:val="0"/>
        <w:autoSpaceDN w:val="0"/>
        <w:adjustRightInd w:val="0"/>
        <w:spacing w:after="0" w:line="240" w:lineRule="auto"/>
        <w:rPr>
          <w:rFonts w:ascii="Times New Roman" w:hAnsi="Times New Roman" w:cs="Times New Roman"/>
          <w:lang w:bidi="ml-IN"/>
        </w:rPr>
      </w:pPr>
    </w:p>
    <w:p w:rsidR="00676CFD" w:rsidRPr="00BF2291" w:rsidRDefault="005B5BB6" w:rsidP="00676CFD">
      <w:pPr>
        <w:autoSpaceDE w:val="0"/>
        <w:autoSpaceDN w:val="0"/>
        <w:adjustRightInd w:val="0"/>
        <w:spacing w:after="0" w:line="240" w:lineRule="auto"/>
        <w:rPr>
          <w:rFonts w:ascii="Times New Roman" w:hAnsi="Times New Roman" w:cs="Times New Roman"/>
          <w:b/>
          <w:bCs/>
          <w:sz w:val="20"/>
          <w:szCs w:val="20"/>
          <w:lang w:bidi="ml-IN"/>
        </w:rPr>
      </w:pPr>
      <w:ins w:id="80" w:author="Kiran Vijayan" w:date="2018-03-21T17:40:00Z">
        <w:r w:rsidRPr="005B5BB6">
          <w:rPr>
            <w:rFonts w:ascii="Times New Roman" w:hAnsi="Times New Roman" w:cs="Times New Roman"/>
            <w:b/>
            <w:sz w:val="20"/>
            <w:szCs w:val="20"/>
            <w:lang w:bidi="ml-IN"/>
            <w:rPrChange w:id="81" w:author="Kiran Vijayan" w:date="2018-03-21T17:40:00Z">
              <w:rPr>
                <w:rFonts w:ascii="Times New Roman" w:hAnsi="Times New Roman" w:cs="Times New Roman"/>
                <w:sz w:val="20"/>
                <w:szCs w:val="20"/>
                <w:lang w:bidi="ml-IN"/>
              </w:rPr>
            </w:rPrChange>
          </w:rPr>
          <w:t>R</w:t>
        </w:r>
      </w:ins>
      <w:ins w:id="82" w:author="User" w:date="2018-03-21T21:39:00Z">
        <w:r w:rsidR="006E77E2">
          <w:rPr>
            <w:rFonts w:ascii="Times New Roman" w:hAnsi="Times New Roman" w:cs="Times New Roman"/>
            <w:b/>
            <w:sz w:val="20"/>
            <w:szCs w:val="20"/>
            <w:lang w:bidi="ml-IN"/>
          </w:rPr>
          <w:t>ESULTS FOR</w:t>
        </w:r>
      </w:ins>
      <w:ins w:id="83" w:author="Kiran Vijayan" w:date="2018-03-21T17:40:00Z">
        <w:del w:id="84" w:author="User" w:date="2018-03-21T21:39:00Z">
          <w:r w:rsidRPr="005B5BB6">
            <w:rPr>
              <w:rFonts w:ascii="Times New Roman" w:hAnsi="Times New Roman" w:cs="Times New Roman"/>
              <w:b/>
              <w:sz w:val="20"/>
              <w:szCs w:val="20"/>
              <w:lang w:bidi="ml-IN"/>
              <w:rPrChange w:id="85" w:author="Kiran Vijayan" w:date="2018-03-21T17:40:00Z">
                <w:rPr>
                  <w:rFonts w:ascii="Times New Roman" w:hAnsi="Times New Roman" w:cs="Times New Roman"/>
                  <w:sz w:val="20"/>
                  <w:szCs w:val="20"/>
                  <w:lang w:bidi="ml-IN"/>
                </w:rPr>
              </w:rPrChange>
            </w:rPr>
            <w:delText>esults for</w:delText>
          </w:r>
        </w:del>
        <w:r w:rsidRPr="005B5BB6">
          <w:rPr>
            <w:rFonts w:ascii="Times New Roman" w:hAnsi="Times New Roman" w:cs="Times New Roman"/>
            <w:b/>
            <w:sz w:val="20"/>
            <w:szCs w:val="20"/>
            <w:lang w:bidi="ml-IN"/>
            <w:rPrChange w:id="86" w:author="Kiran Vijayan" w:date="2018-03-21T17:40:00Z">
              <w:rPr>
                <w:rFonts w:ascii="Times New Roman" w:hAnsi="Times New Roman" w:cs="Times New Roman"/>
                <w:sz w:val="20"/>
                <w:szCs w:val="20"/>
                <w:lang w:bidi="ml-IN"/>
              </w:rPr>
            </w:rPrChange>
          </w:rPr>
          <w:t xml:space="preserve"> </w:t>
        </w:r>
      </w:ins>
      <w:r w:rsidRPr="005B5BB6">
        <w:rPr>
          <w:rFonts w:ascii="Times New Roman" w:hAnsi="Times New Roman" w:cs="Times New Roman"/>
          <w:b/>
          <w:sz w:val="20"/>
          <w:szCs w:val="20"/>
          <w:lang w:bidi="ml-IN"/>
          <w:rPrChange w:id="87" w:author="Kiran Vijayan" w:date="2018-03-21T17:40:00Z">
            <w:rPr>
              <w:rFonts w:ascii="Times New Roman" w:hAnsi="Times New Roman" w:cs="Times New Roman"/>
              <w:sz w:val="20"/>
              <w:szCs w:val="20"/>
              <w:lang w:bidi="ml-IN"/>
            </w:rPr>
          </w:rPrChange>
        </w:rPr>
        <w:t>TAPERED BEAM</w:t>
      </w:r>
    </w:p>
    <w:p w:rsidR="006E49D9" w:rsidRPr="006E49D9" w:rsidRDefault="00E823BF" w:rsidP="00676CFD">
      <w:pPr>
        <w:autoSpaceDE w:val="0"/>
        <w:autoSpaceDN w:val="0"/>
        <w:adjustRightInd w:val="0"/>
        <w:spacing w:after="0" w:line="240" w:lineRule="auto"/>
        <w:rPr>
          <w:rFonts w:ascii="Times New Roman" w:hAnsi="Times New Roman" w:cs="Times New Roman"/>
          <w:lang w:bidi="ml-IN"/>
        </w:rPr>
      </w:pPr>
      <w:r w:rsidRPr="00E823BF">
        <w:rPr>
          <w:rFonts w:ascii="Times New Roman" w:hAnsi="Times New Roman" w:cs="Times New Roman"/>
          <w:lang w:bidi="ml-IN"/>
        </w:rPr>
        <w:t>Parameters of the considered tapered beam is same as that in Table.6 . Height and Bread</w:t>
      </w:r>
      <w:r w:rsidR="006E49D9">
        <w:rPr>
          <w:rFonts w:ascii="Times New Roman" w:hAnsi="Times New Roman" w:cs="Times New Roman"/>
          <w:lang w:bidi="ml-IN"/>
        </w:rPr>
        <w:t>th of the beam follows Eq</w:t>
      </w:r>
      <w:r w:rsidRPr="00E823BF">
        <w:rPr>
          <w:rFonts w:ascii="Times New Roman" w:hAnsi="Times New Roman" w:cs="Times New Roman"/>
          <w:lang w:bidi="ml-IN"/>
        </w:rPr>
        <w:t xml:space="preserve"> 48 and Eq 49 respectively</w:t>
      </w:r>
      <w:r w:rsidR="006E49D9">
        <w:rPr>
          <w:rFonts w:ascii="Times New Roman" w:hAnsi="Times New Roman" w:cs="Times New Roman"/>
          <w:lang w:bidi="ml-IN"/>
        </w:rPr>
        <w:t>.</w:t>
      </w:r>
    </w:p>
    <w:p w:rsidR="006E49D9" w:rsidRDefault="006E49D9" w:rsidP="006E49D9">
      <w:pPr>
        <w:autoSpaceDE w:val="0"/>
        <w:autoSpaceDN w:val="0"/>
        <w:adjustRightInd w:val="0"/>
        <w:spacing w:after="0" w:line="240" w:lineRule="auto"/>
        <w:rPr>
          <w:rFonts w:ascii="Times New Roman" w:hAnsi="Times New Roman" w:cs="Times New Roman"/>
          <w:lang w:bidi="ml-IN"/>
        </w:rPr>
      </w:pPr>
    </w:p>
    <w:p w:rsidR="006E49D9" w:rsidRDefault="006E49D9" w:rsidP="006E49D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The natural frequencies obtained for the tapered beam under Free-Free condition is noted down in Table 11. Free-Free boundary conditions are applied at the ends</w:t>
      </w:r>
    </w:p>
    <w:p w:rsidR="006E49D9" w:rsidRDefault="006E49D9" w:rsidP="006E49D9">
      <w:pPr>
        <w:autoSpaceDE w:val="0"/>
        <w:autoSpaceDN w:val="0"/>
        <w:adjustRightInd w:val="0"/>
        <w:spacing w:after="0" w:line="240" w:lineRule="auto"/>
        <w:rPr>
          <w:rFonts w:ascii="Times New Roman" w:hAnsi="Times New Roman" w:cs="Times New Roman"/>
          <w:lang w:bidi="ml-IN"/>
        </w:rPr>
      </w:pPr>
    </w:p>
    <w:p w:rsidR="00676CFD" w:rsidRDefault="00676CFD" w:rsidP="00676CFD">
      <w:pPr>
        <w:autoSpaceDE w:val="0"/>
        <w:autoSpaceDN w:val="0"/>
        <w:adjustRightInd w:val="0"/>
        <w:spacing w:after="0" w:line="240" w:lineRule="auto"/>
        <w:rPr>
          <w:rFonts w:ascii="Helvetica-Bold" w:hAnsi="Helvetica-Bold" w:cs="Helvetica-Bold"/>
          <w:b/>
          <w:bCs/>
          <w:sz w:val="19"/>
          <w:szCs w:val="19"/>
          <w:lang w:bidi="ml-IN"/>
        </w:rPr>
      </w:pPr>
    </w:p>
    <w:tbl>
      <w:tblPr>
        <w:tblStyle w:val="TableGrid"/>
        <w:tblW w:w="0" w:type="auto"/>
        <w:tblInd w:w="3092" w:type="dxa"/>
        <w:tblLayout w:type="fixed"/>
        <w:tblLook w:val="04A0"/>
      </w:tblPr>
      <w:tblGrid>
        <w:gridCol w:w="846"/>
        <w:gridCol w:w="1984"/>
      </w:tblGrid>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 xml:space="preserve">S.I NO </w:t>
            </w:r>
          </w:p>
        </w:tc>
        <w:tc>
          <w:tcPr>
            <w:tcW w:w="1984"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FREQUENCY(Hz)</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84" w:type="dxa"/>
          </w:tcPr>
          <w:p w:rsidR="00676CFD" w:rsidRPr="00750B48" w:rsidRDefault="00803CFF"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0</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84" w:type="dxa"/>
          </w:tcPr>
          <w:p w:rsidR="00676CFD" w:rsidRPr="00750B48" w:rsidRDefault="00803CFF"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0</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84" w:type="dxa"/>
          </w:tcPr>
          <w:p w:rsidR="00676CFD" w:rsidRPr="00750B48" w:rsidRDefault="00803CFF"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883.84</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84" w:type="dxa"/>
          </w:tcPr>
          <w:p w:rsidR="00676CFD" w:rsidRPr="00750B48" w:rsidRDefault="00803CFF"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2342.1</w:t>
            </w:r>
          </w:p>
        </w:tc>
      </w:tr>
    </w:tbl>
    <w:p w:rsidR="00803CFF" w:rsidRDefault="00803CFF" w:rsidP="00803CFF">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rPr>
        <w:t>Table 11.The natural frequency of the tapered beam under Free-Free boundary conditions</w:t>
      </w:r>
    </w:p>
    <w:p w:rsidR="00803CFF" w:rsidRDefault="00803CFF" w:rsidP="00803CFF">
      <w:pPr>
        <w:autoSpaceDE w:val="0"/>
        <w:autoSpaceDN w:val="0"/>
        <w:adjustRightInd w:val="0"/>
        <w:spacing w:after="0" w:line="240" w:lineRule="auto"/>
        <w:rPr>
          <w:rFonts w:ascii="Times New Roman" w:hAnsi="Times New Roman" w:cs="Times New Roman"/>
          <w:lang w:bidi="ml-IN"/>
        </w:rPr>
      </w:pPr>
    </w:p>
    <w:p w:rsidR="00676CFD" w:rsidRDefault="00676CFD" w:rsidP="00676CFD">
      <w:pPr>
        <w:autoSpaceDE w:val="0"/>
        <w:autoSpaceDN w:val="0"/>
        <w:adjustRightInd w:val="0"/>
        <w:spacing w:after="0" w:line="240" w:lineRule="auto"/>
        <w:rPr>
          <w:rFonts w:ascii="Times New Roman" w:hAnsi="Times New Roman" w:cs="Times New Roman"/>
          <w:b/>
          <w:bCs/>
        </w:rPr>
      </w:pPr>
    </w:p>
    <w:p w:rsidR="00676CFD" w:rsidRPr="006E77E2" w:rsidRDefault="005B5BB6" w:rsidP="00676CFD">
      <w:pPr>
        <w:autoSpaceDE w:val="0"/>
        <w:autoSpaceDN w:val="0"/>
        <w:adjustRightInd w:val="0"/>
        <w:spacing w:after="0" w:line="240" w:lineRule="auto"/>
        <w:rPr>
          <w:rFonts w:ascii="Times New Roman" w:hAnsi="Times New Roman" w:cs="Times New Roman"/>
          <w:b/>
          <w:bCs/>
          <w:sz w:val="20"/>
          <w:szCs w:val="20"/>
          <w:rPrChange w:id="88" w:author="User" w:date="2018-03-21T21:40:00Z">
            <w:rPr>
              <w:rFonts w:ascii="Times New Roman" w:hAnsi="Times New Roman" w:cs="Times New Roman"/>
              <w:sz w:val="20"/>
              <w:szCs w:val="20"/>
            </w:rPr>
          </w:rPrChange>
        </w:rPr>
      </w:pPr>
      <w:r w:rsidRPr="005B5BB6">
        <w:rPr>
          <w:rFonts w:ascii="Times New Roman" w:hAnsi="Times New Roman" w:cs="Times New Roman"/>
          <w:b/>
          <w:bCs/>
          <w:sz w:val="20"/>
          <w:szCs w:val="20"/>
          <w:rPrChange w:id="89" w:author="User" w:date="2018-03-21T21:40:00Z">
            <w:rPr>
              <w:rFonts w:ascii="Times New Roman" w:hAnsi="Times New Roman" w:cs="Times New Roman"/>
              <w:sz w:val="20"/>
              <w:szCs w:val="20"/>
            </w:rPr>
          </w:rPrChange>
        </w:rPr>
        <w:t>COMPOSITE TAPERED BEAM</w:t>
      </w:r>
    </w:p>
    <w:p w:rsidR="00676CFD" w:rsidRDefault="006E49D9" w:rsidP="00676CFD">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The parameters of the considered Composite Tapered Beam is same as in Fig .11.</w:t>
      </w:r>
    </w:p>
    <w:p w:rsidR="006E49D9" w:rsidRDefault="006E49D9" w:rsidP="006E49D9">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The natural frequencies obtained for the composite tapered beam under Free-Free condition is noted down in Table 12. Free-Free boundary conditions are applied at the ends</w:t>
      </w:r>
    </w:p>
    <w:p w:rsidR="006E49D9" w:rsidRDefault="006E49D9" w:rsidP="006E49D9">
      <w:pPr>
        <w:autoSpaceDE w:val="0"/>
        <w:autoSpaceDN w:val="0"/>
        <w:adjustRightInd w:val="0"/>
        <w:spacing w:after="0" w:line="240" w:lineRule="auto"/>
        <w:rPr>
          <w:rFonts w:ascii="Times New Roman" w:hAnsi="Times New Roman" w:cs="Times New Roman"/>
          <w:lang w:bidi="ml-IN"/>
        </w:rPr>
      </w:pPr>
    </w:p>
    <w:p w:rsidR="006E49D9" w:rsidRDefault="006E49D9" w:rsidP="00676CFD">
      <w:pPr>
        <w:autoSpaceDE w:val="0"/>
        <w:autoSpaceDN w:val="0"/>
        <w:adjustRightInd w:val="0"/>
        <w:spacing w:after="0" w:line="240" w:lineRule="auto"/>
        <w:rPr>
          <w:rFonts w:ascii="Times New Roman" w:hAnsi="Times New Roman" w:cs="Times New Roman"/>
          <w:lang w:bidi="ml-IN"/>
        </w:rPr>
      </w:pPr>
    </w:p>
    <w:p w:rsidR="00676CFD" w:rsidRPr="00750B48" w:rsidRDefault="00676CFD" w:rsidP="00676CFD">
      <w:pPr>
        <w:autoSpaceDE w:val="0"/>
        <w:autoSpaceDN w:val="0"/>
        <w:adjustRightInd w:val="0"/>
        <w:spacing w:after="0" w:line="240" w:lineRule="auto"/>
        <w:rPr>
          <w:rFonts w:ascii="Times New Roman" w:hAnsi="Times New Roman" w:cs="Times New Roman"/>
        </w:rPr>
      </w:pPr>
    </w:p>
    <w:tbl>
      <w:tblPr>
        <w:tblStyle w:val="TableGrid"/>
        <w:tblW w:w="0" w:type="auto"/>
        <w:tblInd w:w="3092" w:type="dxa"/>
        <w:tblLayout w:type="fixed"/>
        <w:tblLook w:val="04A0"/>
      </w:tblPr>
      <w:tblGrid>
        <w:gridCol w:w="846"/>
        <w:gridCol w:w="1984"/>
      </w:tblGrid>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 xml:space="preserve">S.I NO </w:t>
            </w:r>
          </w:p>
        </w:tc>
        <w:tc>
          <w:tcPr>
            <w:tcW w:w="1984"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FREQUENCY(Hz)</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1</w:t>
            </w:r>
          </w:p>
        </w:tc>
        <w:tc>
          <w:tcPr>
            <w:tcW w:w="1984"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2</w:t>
            </w:r>
          </w:p>
        </w:tc>
        <w:tc>
          <w:tcPr>
            <w:tcW w:w="1984"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0</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3</w:t>
            </w:r>
          </w:p>
        </w:tc>
        <w:tc>
          <w:tcPr>
            <w:tcW w:w="1984" w:type="dxa"/>
          </w:tcPr>
          <w:p w:rsidR="00676CFD" w:rsidRPr="00750B48" w:rsidRDefault="00676CFD"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2999</w:t>
            </w:r>
            <w:r w:rsidRPr="00750B48">
              <w:rPr>
                <w:rFonts w:ascii="Times New Roman" w:hAnsi="Times New Roman" w:cs="Times New Roman"/>
                <w:lang w:bidi="ml-IN"/>
              </w:rPr>
              <w:t>.</w:t>
            </w:r>
            <w:r>
              <w:rPr>
                <w:rFonts w:ascii="Times New Roman" w:hAnsi="Times New Roman" w:cs="Times New Roman"/>
                <w:lang w:bidi="ml-IN"/>
              </w:rPr>
              <w:t>2</w:t>
            </w:r>
          </w:p>
        </w:tc>
      </w:tr>
      <w:tr w:rsidR="00676CFD" w:rsidTr="00A03955">
        <w:tc>
          <w:tcPr>
            <w:tcW w:w="846" w:type="dxa"/>
          </w:tcPr>
          <w:p w:rsidR="00676CFD" w:rsidRPr="00750B48" w:rsidRDefault="00676CFD" w:rsidP="00A03955">
            <w:pPr>
              <w:autoSpaceDE w:val="0"/>
              <w:autoSpaceDN w:val="0"/>
              <w:adjustRightInd w:val="0"/>
              <w:rPr>
                <w:rFonts w:ascii="Times New Roman" w:hAnsi="Times New Roman" w:cs="Times New Roman"/>
                <w:lang w:bidi="ml-IN"/>
              </w:rPr>
            </w:pPr>
            <w:r w:rsidRPr="00750B48">
              <w:rPr>
                <w:rFonts w:ascii="Times New Roman" w:hAnsi="Times New Roman" w:cs="Times New Roman"/>
                <w:lang w:bidi="ml-IN"/>
              </w:rPr>
              <w:t>4</w:t>
            </w:r>
          </w:p>
        </w:tc>
        <w:tc>
          <w:tcPr>
            <w:tcW w:w="1984" w:type="dxa"/>
          </w:tcPr>
          <w:p w:rsidR="00676CFD" w:rsidRPr="00750B48" w:rsidRDefault="00676CFD" w:rsidP="00A03955">
            <w:pPr>
              <w:autoSpaceDE w:val="0"/>
              <w:autoSpaceDN w:val="0"/>
              <w:adjustRightInd w:val="0"/>
              <w:rPr>
                <w:rFonts w:ascii="Times New Roman" w:hAnsi="Times New Roman" w:cs="Times New Roman"/>
                <w:lang w:bidi="ml-IN"/>
              </w:rPr>
            </w:pPr>
            <w:r>
              <w:rPr>
                <w:rFonts w:ascii="Times New Roman" w:hAnsi="Times New Roman" w:cs="Times New Roman"/>
                <w:lang w:bidi="ml-IN"/>
              </w:rPr>
              <w:t>7087.5</w:t>
            </w:r>
          </w:p>
        </w:tc>
      </w:tr>
    </w:tbl>
    <w:p w:rsidR="00803CFF" w:rsidRDefault="006E49D9" w:rsidP="00803CFF">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rPr>
        <w:t>Table 12</w:t>
      </w:r>
      <w:r w:rsidR="00803CFF">
        <w:rPr>
          <w:rFonts w:ascii="Times New Roman" w:hAnsi="Times New Roman" w:cs="Times New Roman"/>
        </w:rPr>
        <w:t>.The natural frequency of the composite tapered beam under Free-Free boundary conditions</w:t>
      </w:r>
    </w:p>
    <w:p w:rsidR="00803CFF" w:rsidRDefault="00803CFF" w:rsidP="00803CFF">
      <w:pPr>
        <w:autoSpaceDE w:val="0"/>
        <w:autoSpaceDN w:val="0"/>
        <w:adjustRightInd w:val="0"/>
        <w:spacing w:after="0" w:line="240" w:lineRule="auto"/>
        <w:rPr>
          <w:rFonts w:ascii="Times New Roman" w:hAnsi="Times New Roman" w:cs="Times New Roman"/>
          <w:lang w:bidi="ml-IN"/>
        </w:rPr>
      </w:pPr>
    </w:p>
    <w:p w:rsidR="00273FAB" w:rsidRPr="00221498" w:rsidRDefault="00273FAB" w:rsidP="00676CFD">
      <w:pPr>
        <w:autoSpaceDE w:val="0"/>
        <w:autoSpaceDN w:val="0"/>
        <w:adjustRightInd w:val="0"/>
        <w:spacing w:after="0" w:line="240" w:lineRule="auto"/>
        <w:rPr>
          <w:rFonts w:ascii="Times New Roman" w:hAnsi="Times New Roman" w:cs="Times New Roman"/>
          <w:bCs/>
        </w:rPr>
      </w:pPr>
    </w:p>
    <w:p w:rsidR="00273FAB" w:rsidRPr="006E77E2" w:rsidRDefault="005B5BB6" w:rsidP="00676CFD">
      <w:pPr>
        <w:autoSpaceDE w:val="0"/>
        <w:autoSpaceDN w:val="0"/>
        <w:adjustRightInd w:val="0"/>
        <w:spacing w:after="0" w:line="240" w:lineRule="auto"/>
        <w:rPr>
          <w:rFonts w:ascii="Times New Roman" w:hAnsi="Times New Roman" w:cs="Times New Roman"/>
          <w:b/>
          <w:rPrChange w:id="90" w:author="User" w:date="2018-03-21T21:41:00Z">
            <w:rPr>
              <w:rFonts w:ascii="Times New Roman" w:hAnsi="Times New Roman" w:cs="Times New Roman"/>
              <w:bCs/>
            </w:rPr>
          </w:rPrChange>
        </w:rPr>
      </w:pPr>
      <w:r w:rsidRPr="005B5BB6">
        <w:rPr>
          <w:rFonts w:ascii="Times New Roman" w:hAnsi="Times New Roman" w:cs="Times New Roman"/>
          <w:b/>
          <w:rPrChange w:id="91" w:author="User" w:date="2018-03-21T21:41:00Z">
            <w:rPr>
              <w:rFonts w:ascii="Times New Roman" w:hAnsi="Times New Roman" w:cs="Times New Roman"/>
              <w:bCs/>
            </w:rPr>
          </w:rPrChange>
        </w:rPr>
        <w:t>RESPONSE</w:t>
      </w:r>
    </w:p>
    <w:p w:rsidR="006818D2" w:rsidRDefault="00E823BF">
      <w:pPr>
        <w:autoSpaceDE w:val="0"/>
        <w:autoSpaceDN w:val="0"/>
        <w:adjustRightInd w:val="0"/>
        <w:spacing w:after="0" w:line="240" w:lineRule="auto"/>
        <w:jc w:val="both"/>
        <w:rPr>
          <w:rFonts w:ascii="Times New Roman" w:hAnsi="Times New Roman" w:cs="Times New Roman"/>
          <w:bCs/>
        </w:rPr>
        <w:pPrChange w:id="92" w:author="User" w:date="2018-03-21T21:41:00Z">
          <w:pPr>
            <w:autoSpaceDE w:val="0"/>
            <w:autoSpaceDN w:val="0"/>
            <w:adjustRightInd w:val="0"/>
            <w:spacing w:after="0" w:line="240" w:lineRule="auto"/>
          </w:pPr>
        </w:pPrChange>
      </w:pPr>
      <w:r w:rsidRPr="00E823BF">
        <w:rPr>
          <w:rFonts w:ascii="Times New Roman" w:hAnsi="Times New Roman" w:cs="Times New Roman"/>
          <w:bCs/>
        </w:rPr>
        <w:t>Transient analysis of the beam in fig 13 was conducted</w:t>
      </w:r>
      <w:r w:rsidR="00221498">
        <w:rPr>
          <w:rFonts w:ascii="Times New Roman" w:hAnsi="Times New Roman" w:cs="Times New Roman"/>
          <w:bCs/>
        </w:rPr>
        <w:t xml:space="preserve"> by using</w:t>
      </w:r>
      <w:r w:rsidRPr="00E823BF">
        <w:rPr>
          <w:rFonts w:ascii="Times New Roman" w:hAnsi="Times New Roman" w:cs="Times New Roman"/>
          <w:bCs/>
        </w:rPr>
        <w:t xml:space="preserve"> mechanical apdl</w:t>
      </w:r>
      <w:r w:rsidR="00221498">
        <w:rPr>
          <w:rFonts w:ascii="Times New Roman" w:hAnsi="Times New Roman" w:cs="Times New Roman"/>
          <w:bCs/>
        </w:rPr>
        <w:t xml:space="preserve"> for a load step time of .01 seconds</w:t>
      </w:r>
      <w:r w:rsidRPr="00E823BF">
        <w:rPr>
          <w:rFonts w:ascii="Times New Roman" w:hAnsi="Times New Roman" w:cs="Times New Roman"/>
          <w:bCs/>
        </w:rPr>
        <w:t xml:space="preserve"> .</w:t>
      </w:r>
      <w:ins w:id="93" w:author="Kiran Vijayan" w:date="2018-03-21T18:24:00Z">
        <w:r w:rsidR="00E32A82">
          <w:rPr>
            <w:rFonts w:ascii="Times New Roman" w:hAnsi="Times New Roman" w:cs="Times New Roman"/>
            <w:bCs/>
          </w:rPr>
          <w:t xml:space="preserve"> This is to simulate a condition of constant load. The step size is equal to the duration of analysis. </w:t>
        </w:r>
      </w:ins>
      <w:r w:rsidRPr="00E823BF">
        <w:rPr>
          <w:rFonts w:ascii="Times New Roman" w:hAnsi="Times New Roman" w:cs="Times New Roman"/>
          <w:bCs/>
        </w:rPr>
        <w:t xml:space="preserve"> Vertical displacement of the </w:t>
      </w:r>
      <w:del w:id="94" w:author="Kiran Vijayan" w:date="2018-03-21T18:25:00Z">
        <w:r w:rsidRPr="00E823BF" w:rsidDel="00E32A82">
          <w:rPr>
            <w:rFonts w:ascii="Times New Roman" w:hAnsi="Times New Roman" w:cs="Times New Roman"/>
            <w:bCs/>
          </w:rPr>
          <w:delText>5</w:delText>
        </w:r>
        <w:r w:rsidRPr="00E823BF" w:rsidDel="00E32A82">
          <w:rPr>
            <w:rFonts w:ascii="Times New Roman" w:hAnsi="Times New Roman" w:cs="Times New Roman"/>
            <w:bCs/>
            <w:vertAlign w:val="superscript"/>
          </w:rPr>
          <w:delText>th</w:delText>
        </w:r>
        <w:r w:rsidRPr="00E823BF" w:rsidDel="00E32A82">
          <w:rPr>
            <w:rFonts w:ascii="Times New Roman" w:hAnsi="Times New Roman" w:cs="Times New Roman"/>
            <w:bCs/>
          </w:rPr>
          <w:delText xml:space="preserve"> </w:delText>
        </w:r>
      </w:del>
      <w:ins w:id="95" w:author="Kiran Vijayan" w:date="2018-03-21T18:25:00Z">
        <w:r w:rsidR="00E32A82">
          <w:rPr>
            <w:rFonts w:ascii="Times New Roman" w:hAnsi="Times New Roman" w:cs="Times New Roman"/>
            <w:bCs/>
          </w:rPr>
          <w:t>4</w:t>
        </w:r>
        <w:r w:rsidR="00E32A82" w:rsidRPr="00E823BF">
          <w:rPr>
            <w:rFonts w:ascii="Times New Roman" w:hAnsi="Times New Roman" w:cs="Times New Roman"/>
            <w:bCs/>
            <w:vertAlign w:val="superscript"/>
          </w:rPr>
          <w:t>th</w:t>
        </w:r>
        <w:r w:rsidR="00E32A82" w:rsidRPr="00E823BF">
          <w:rPr>
            <w:rFonts w:ascii="Times New Roman" w:hAnsi="Times New Roman" w:cs="Times New Roman"/>
            <w:bCs/>
          </w:rPr>
          <w:t xml:space="preserve"> </w:t>
        </w:r>
      </w:ins>
      <w:r w:rsidRPr="00E823BF">
        <w:rPr>
          <w:rFonts w:ascii="Times New Roman" w:hAnsi="Times New Roman" w:cs="Times New Roman"/>
          <w:bCs/>
        </w:rPr>
        <w:t>node beam was ploted  as a function of time.</w:t>
      </w:r>
    </w:p>
    <w:p w:rsidR="006818D2" w:rsidRDefault="00E823BF">
      <w:pPr>
        <w:autoSpaceDE w:val="0"/>
        <w:autoSpaceDN w:val="0"/>
        <w:adjustRightInd w:val="0"/>
        <w:spacing w:after="0" w:line="240" w:lineRule="auto"/>
        <w:jc w:val="both"/>
        <w:rPr>
          <w:rFonts w:ascii="Times New Roman" w:hAnsi="Times New Roman" w:cs="Times New Roman"/>
          <w:bCs/>
        </w:rPr>
        <w:pPrChange w:id="96" w:author="User" w:date="2018-03-21T21:41:00Z">
          <w:pPr>
            <w:autoSpaceDE w:val="0"/>
            <w:autoSpaceDN w:val="0"/>
            <w:adjustRightInd w:val="0"/>
            <w:spacing w:after="0" w:line="240" w:lineRule="auto"/>
          </w:pPr>
        </w:pPrChange>
      </w:pPr>
      <w:r w:rsidRPr="00E823BF">
        <w:rPr>
          <w:rFonts w:ascii="Times New Roman" w:hAnsi="Times New Roman" w:cs="Times New Roman"/>
          <w:bCs/>
        </w:rPr>
        <w:t xml:space="preserve">The response of the </w:t>
      </w:r>
      <w:del w:id="97" w:author="Kiran Vijayan" w:date="2018-03-21T18:25:00Z">
        <w:r w:rsidRPr="00E823BF" w:rsidDel="00E32A82">
          <w:rPr>
            <w:rFonts w:ascii="Times New Roman" w:hAnsi="Times New Roman" w:cs="Times New Roman"/>
            <w:bCs/>
          </w:rPr>
          <w:delText>5</w:delText>
        </w:r>
        <w:r w:rsidRPr="00E823BF" w:rsidDel="00E32A82">
          <w:rPr>
            <w:rFonts w:ascii="Times New Roman" w:hAnsi="Times New Roman" w:cs="Times New Roman"/>
            <w:bCs/>
            <w:vertAlign w:val="superscript"/>
          </w:rPr>
          <w:delText>th</w:delText>
        </w:r>
        <w:r w:rsidRPr="00E823BF" w:rsidDel="00E32A82">
          <w:rPr>
            <w:rFonts w:ascii="Times New Roman" w:hAnsi="Times New Roman" w:cs="Times New Roman"/>
            <w:bCs/>
          </w:rPr>
          <w:delText xml:space="preserve"> </w:delText>
        </w:r>
      </w:del>
      <w:ins w:id="98" w:author="Kiran Vijayan" w:date="2018-03-21T18:25:00Z">
        <w:r w:rsidR="00E32A82">
          <w:rPr>
            <w:rFonts w:ascii="Times New Roman" w:hAnsi="Times New Roman" w:cs="Times New Roman"/>
            <w:bCs/>
          </w:rPr>
          <w:t>4</w:t>
        </w:r>
        <w:r w:rsidR="00E32A82" w:rsidRPr="00E823BF">
          <w:rPr>
            <w:rFonts w:ascii="Times New Roman" w:hAnsi="Times New Roman" w:cs="Times New Roman"/>
            <w:bCs/>
            <w:vertAlign w:val="superscript"/>
          </w:rPr>
          <w:t>th</w:t>
        </w:r>
        <w:r w:rsidR="00E32A82" w:rsidRPr="00E823BF">
          <w:rPr>
            <w:rFonts w:ascii="Times New Roman" w:hAnsi="Times New Roman" w:cs="Times New Roman"/>
            <w:bCs/>
          </w:rPr>
          <w:t xml:space="preserve"> </w:t>
        </w:r>
      </w:ins>
      <w:r w:rsidRPr="00E823BF">
        <w:rPr>
          <w:rFonts w:ascii="Times New Roman" w:hAnsi="Times New Roman" w:cs="Times New Roman"/>
          <w:bCs/>
        </w:rPr>
        <w:t>node as function of time is shown in fig 14</w:t>
      </w:r>
      <w:ins w:id="99" w:author="Kiran Vijayan" w:date="2018-03-21T18:24:00Z">
        <w:r w:rsidR="00E32A82">
          <w:rPr>
            <w:rFonts w:ascii="Times New Roman" w:hAnsi="Times New Roman" w:cs="Times New Roman"/>
            <w:bCs/>
          </w:rPr>
          <w:t>.</w:t>
        </w:r>
      </w:ins>
    </w:p>
    <w:p w:rsidR="00221498" w:rsidRDefault="00BF2291" w:rsidP="00676CFD">
      <w:pPr>
        <w:autoSpaceDE w:val="0"/>
        <w:autoSpaceDN w:val="0"/>
        <w:adjustRightInd w:val="0"/>
        <w:spacing w:after="0" w:line="240" w:lineRule="auto"/>
        <w:rPr>
          <w:rFonts w:ascii="Times New Roman" w:hAnsi="Times New Roman" w:cs="Times New Roman"/>
          <w:b/>
        </w:rPr>
      </w:pPr>
      <w:r>
        <w:rPr>
          <w:rFonts w:ascii="Times New Roman" w:hAnsi="Times New Roman" w:cs="Times New Roman"/>
          <w:b/>
          <w:noProof/>
          <w:lang w:eastAsia="en-IN" w:bidi="ml-IN"/>
        </w:rPr>
        <w:lastRenderedPageBreak/>
        <w:drawing>
          <wp:inline distT="0" distB="0" distL="0" distR="0">
            <wp:extent cx="5731510" cy="3917623"/>
            <wp:effectExtent l="19050" t="0" r="2540" b="0"/>
            <wp:docPr id="1066141871"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0"/>
                    <a:srcRect/>
                    <a:stretch>
                      <a:fillRect/>
                    </a:stretch>
                  </pic:blipFill>
                  <pic:spPr bwMode="auto">
                    <a:xfrm>
                      <a:off x="0" y="0"/>
                      <a:ext cx="5731510" cy="3917623"/>
                    </a:xfrm>
                    <a:prstGeom prst="rect">
                      <a:avLst/>
                    </a:prstGeom>
                    <a:noFill/>
                    <a:ln w="9525">
                      <a:noFill/>
                      <a:miter lim="800000"/>
                      <a:headEnd/>
                      <a:tailEnd/>
                    </a:ln>
                  </pic:spPr>
                </pic:pic>
              </a:graphicData>
            </a:graphic>
          </wp:inline>
        </w:drawing>
      </w:r>
    </w:p>
    <w:p w:rsidR="00221498" w:rsidRPr="00221498" w:rsidRDefault="00E823BF" w:rsidP="00676CFD">
      <w:pPr>
        <w:autoSpaceDE w:val="0"/>
        <w:autoSpaceDN w:val="0"/>
        <w:adjustRightInd w:val="0"/>
        <w:spacing w:after="0" w:line="240" w:lineRule="auto"/>
        <w:rPr>
          <w:rFonts w:ascii="Times New Roman" w:hAnsi="Times New Roman" w:cs="Times New Roman"/>
          <w:bCs/>
        </w:rPr>
      </w:pPr>
      <w:r w:rsidRPr="00E823BF">
        <w:rPr>
          <w:rFonts w:ascii="Times New Roman" w:hAnsi="Times New Roman" w:cs="Times New Roman"/>
          <w:bCs/>
        </w:rPr>
        <w:t xml:space="preserve">                                           Fig 15. Response of the 4</w:t>
      </w:r>
      <w:r w:rsidRPr="00E823BF">
        <w:rPr>
          <w:rFonts w:ascii="Times New Roman" w:hAnsi="Times New Roman" w:cs="Times New Roman"/>
          <w:bCs/>
          <w:vertAlign w:val="superscript"/>
        </w:rPr>
        <w:t>th</w:t>
      </w:r>
      <w:r w:rsidRPr="00E823BF">
        <w:rPr>
          <w:rFonts w:ascii="Times New Roman" w:hAnsi="Times New Roman" w:cs="Times New Roman"/>
          <w:bCs/>
        </w:rPr>
        <w:t xml:space="preserve"> node as a function of time</w:t>
      </w:r>
    </w:p>
    <w:p w:rsidR="00273FAB" w:rsidRDefault="00273FAB" w:rsidP="00676CFD">
      <w:pPr>
        <w:autoSpaceDE w:val="0"/>
        <w:autoSpaceDN w:val="0"/>
        <w:adjustRightInd w:val="0"/>
        <w:spacing w:after="0" w:line="240" w:lineRule="auto"/>
        <w:rPr>
          <w:rFonts w:ascii="Times New Roman" w:hAnsi="Times New Roman" w:cs="Times New Roman"/>
          <w:b/>
        </w:rPr>
      </w:pPr>
    </w:p>
    <w:p w:rsidR="00221498" w:rsidRDefault="00221498" w:rsidP="00676CFD">
      <w:pPr>
        <w:autoSpaceDE w:val="0"/>
        <w:autoSpaceDN w:val="0"/>
        <w:adjustRightInd w:val="0"/>
        <w:spacing w:after="0" w:line="240" w:lineRule="auto"/>
        <w:rPr>
          <w:rFonts w:ascii="Times New Roman" w:hAnsi="Times New Roman" w:cs="Times New Roman"/>
          <w:b/>
        </w:rPr>
      </w:pPr>
    </w:p>
    <w:p w:rsidR="00221498" w:rsidDel="006E77E2" w:rsidRDefault="00221498" w:rsidP="00676CFD">
      <w:pPr>
        <w:autoSpaceDE w:val="0"/>
        <w:autoSpaceDN w:val="0"/>
        <w:adjustRightInd w:val="0"/>
        <w:spacing w:after="0" w:line="240" w:lineRule="auto"/>
        <w:rPr>
          <w:del w:id="100" w:author="User" w:date="2018-03-21T21:42:00Z"/>
          <w:rFonts w:ascii="Times New Roman" w:hAnsi="Times New Roman" w:cs="Times New Roman"/>
          <w:b/>
        </w:rPr>
      </w:pPr>
      <w:del w:id="101" w:author="User" w:date="2018-03-21T21:42:00Z">
        <w:r w:rsidDel="006E77E2">
          <w:rPr>
            <w:rFonts w:ascii="Times New Roman" w:hAnsi="Times New Roman" w:cs="Times New Roman"/>
            <w:b/>
          </w:rPr>
          <w:delText>Results</w:delText>
        </w:r>
      </w:del>
    </w:p>
    <w:p w:rsidR="00221498" w:rsidRPr="00444D71" w:rsidDel="00BF2291" w:rsidRDefault="00E823BF" w:rsidP="00676CFD">
      <w:pPr>
        <w:autoSpaceDE w:val="0"/>
        <w:autoSpaceDN w:val="0"/>
        <w:adjustRightInd w:val="0"/>
        <w:spacing w:after="0" w:line="240" w:lineRule="auto"/>
        <w:rPr>
          <w:rFonts w:ascii="Times New Roman" w:hAnsi="Times New Roman" w:cs="Times New Roman"/>
          <w:bCs/>
        </w:rPr>
      </w:pPr>
      <w:moveFromRangeStart w:id="102" w:author="Kiran Vijayan" w:date="2018-03-21T17:39:00Z" w:name="move509417308"/>
      <w:moveFrom w:id="103" w:author="Kiran Vijayan" w:date="2018-03-21T17:39:00Z">
        <w:r w:rsidRPr="00E823BF" w:rsidDel="00BF2291">
          <w:rPr>
            <w:rFonts w:ascii="Times New Roman" w:hAnsi="Times New Roman" w:cs="Times New Roman"/>
            <w:bCs/>
          </w:rPr>
          <w:t>The results obtained from Mechanical APDL is matching with the results of FEM analysis in matlab.</w:t>
        </w:r>
      </w:moveFrom>
    </w:p>
    <w:moveFromRangeEnd w:id="102"/>
    <w:p w:rsidR="00444D71" w:rsidRDefault="00444D71" w:rsidP="00676CFD">
      <w:pPr>
        <w:autoSpaceDE w:val="0"/>
        <w:autoSpaceDN w:val="0"/>
        <w:adjustRightInd w:val="0"/>
        <w:spacing w:after="0" w:line="240" w:lineRule="auto"/>
        <w:rPr>
          <w:rFonts w:ascii="Times New Roman" w:hAnsi="Times New Roman" w:cs="Times New Roman"/>
          <w:b/>
        </w:rPr>
      </w:pPr>
    </w:p>
    <w:p w:rsidR="006E49D9" w:rsidRPr="00C52961" w:rsidRDefault="00E823BF" w:rsidP="00676CFD">
      <w:pPr>
        <w:autoSpaceDE w:val="0"/>
        <w:autoSpaceDN w:val="0"/>
        <w:adjustRightInd w:val="0"/>
        <w:spacing w:after="0" w:line="240" w:lineRule="auto"/>
        <w:rPr>
          <w:rFonts w:ascii="Times New Roman" w:hAnsi="Times New Roman" w:cs="Times New Roman"/>
          <w:b/>
        </w:rPr>
      </w:pPr>
      <w:r w:rsidRPr="00E823BF">
        <w:rPr>
          <w:rFonts w:ascii="Times New Roman" w:hAnsi="Times New Roman" w:cs="Times New Roman"/>
          <w:b/>
        </w:rPr>
        <w:t>DAMPING ANALYSIS</w:t>
      </w:r>
    </w:p>
    <w:p w:rsidR="00BA4A48" w:rsidRPr="00750B48" w:rsidDel="006A28DA" w:rsidRDefault="006E49D9" w:rsidP="00676CFD">
      <w:pPr>
        <w:autoSpaceDE w:val="0"/>
        <w:autoSpaceDN w:val="0"/>
        <w:adjustRightInd w:val="0"/>
        <w:spacing w:after="0" w:line="240" w:lineRule="auto"/>
        <w:rPr>
          <w:del w:id="104" w:author="Kiran Vijayan" w:date="2018-03-21T18:01:00Z"/>
          <w:rFonts w:ascii="Times New Roman" w:hAnsi="Times New Roman" w:cs="Times New Roman"/>
        </w:rPr>
      </w:pPr>
      <w:r>
        <w:rPr>
          <w:rFonts w:ascii="Times New Roman" w:hAnsi="Times New Roman" w:cs="Times New Roman"/>
        </w:rPr>
        <w:t>A</w:t>
      </w:r>
      <w:del w:id="105" w:author="Kiran Vijayan" w:date="2018-03-21T17:59:00Z">
        <w:r w:rsidDel="006A28DA">
          <w:rPr>
            <w:rFonts w:ascii="Times New Roman" w:hAnsi="Times New Roman" w:cs="Times New Roman"/>
          </w:rPr>
          <w:delText>ll of the above cases that we discussed were undamped</w:delText>
        </w:r>
      </w:del>
      <w:ins w:id="106" w:author="Kiran Vijayan" w:date="2018-03-21T17:59:00Z">
        <w:r w:rsidR="006A28DA">
          <w:rPr>
            <w:rFonts w:ascii="Times New Roman" w:hAnsi="Times New Roman" w:cs="Times New Roman"/>
          </w:rPr>
          <w:t>The analysis carried out till now assumed the structure to be undamped. However it is know fact that practical most of the structures have an inherent damping</w:t>
        </w:r>
      </w:ins>
      <w:r>
        <w:rPr>
          <w:rFonts w:ascii="Times New Roman" w:hAnsi="Times New Roman" w:cs="Times New Roman"/>
        </w:rPr>
        <w:t>.</w:t>
      </w:r>
      <w:ins w:id="107" w:author="Kiran Vijayan" w:date="2018-03-21T18:00:00Z">
        <w:r w:rsidR="006A28DA">
          <w:rPr>
            <w:rFonts w:ascii="Times New Roman" w:hAnsi="Times New Roman" w:cs="Times New Roman"/>
          </w:rPr>
          <w:t xml:space="preserve"> Therefore the beam analysis is extended by including the influence of damping. </w:t>
        </w:r>
      </w:ins>
      <w:del w:id="108" w:author="Kiran Vijayan" w:date="2018-03-21T18:01:00Z">
        <w:r w:rsidDel="006A28DA">
          <w:rPr>
            <w:rFonts w:ascii="Times New Roman" w:hAnsi="Times New Roman" w:cs="Times New Roman"/>
          </w:rPr>
          <w:delText>In this section we will introduce damping to beam and compare how the results are varying in both cases.</w:delText>
        </w:r>
      </w:del>
      <w:ins w:id="109" w:author="Kiran Vijayan" w:date="2018-03-21T18:01:00Z">
        <w:r w:rsidR="006A28DA">
          <w:rPr>
            <w:rFonts w:ascii="Times New Roman" w:hAnsi="Times New Roman" w:cs="Times New Roman"/>
          </w:rPr>
          <w:t xml:space="preserve"> Initially the case of SDOF system is analysed. Depending on the damping</w:t>
        </w:r>
      </w:ins>
      <w:ins w:id="110" w:author="User" w:date="2018-03-21T21:42:00Z">
        <w:r w:rsidR="006E77E2">
          <w:rPr>
            <w:rFonts w:ascii="Times New Roman" w:hAnsi="Times New Roman" w:cs="Times New Roman"/>
          </w:rPr>
          <w:t>,</w:t>
        </w:r>
      </w:ins>
      <w:ins w:id="111" w:author="Kiran Vijayan" w:date="2018-03-21T18:01:00Z">
        <w:r w:rsidR="006A28DA">
          <w:rPr>
            <w:rFonts w:ascii="Times New Roman" w:hAnsi="Times New Roman" w:cs="Times New Roman"/>
          </w:rPr>
          <w:t xml:space="preserve"> system can be classifeid as </w:t>
        </w:r>
      </w:ins>
    </w:p>
    <w:p w:rsidR="006E49D9" w:rsidRDefault="006E49D9" w:rsidP="00676CFD">
      <w:pPr>
        <w:autoSpaceDE w:val="0"/>
        <w:autoSpaceDN w:val="0"/>
        <w:adjustRightInd w:val="0"/>
        <w:spacing w:after="0" w:line="240" w:lineRule="auto"/>
        <w:rPr>
          <w:rFonts w:ascii="Times New Roman" w:hAnsi="Times New Roman" w:cs="Times New Roman"/>
        </w:rPr>
      </w:pPr>
    </w:p>
    <w:p w:rsidR="00676CFD" w:rsidDel="006A28DA" w:rsidRDefault="006E49D9" w:rsidP="00676CFD">
      <w:pPr>
        <w:autoSpaceDE w:val="0"/>
        <w:autoSpaceDN w:val="0"/>
        <w:adjustRightInd w:val="0"/>
        <w:spacing w:after="0" w:line="240" w:lineRule="auto"/>
        <w:rPr>
          <w:del w:id="112" w:author="Kiran Vijayan" w:date="2018-03-21T18:01:00Z"/>
          <w:rFonts w:ascii="Times New Roman" w:hAnsi="Times New Roman" w:cs="Times New Roman"/>
        </w:rPr>
      </w:pPr>
      <w:del w:id="113" w:author="Kiran Vijayan" w:date="2018-03-21T18:01:00Z">
        <w:r w:rsidDel="006A28DA">
          <w:rPr>
            <w:rFonts w:ascii="Times New Roman" w:hAnsi="Times New Roman" w:cs="Times New Roman"/>
          </w:rPr>
          <w:delText>There are three cases of Damping</w:delText>
        </w:r>
      </w:del>
    </w:p>
    <w:p w:rsidR="006E49D9" w:rsidRDefault="006E49D9" w:rsidP="00676C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1: Over Damped</w:t>
      </w:r>
    </w:p>
    <w:p w:rsidR="006E49D9" w:rsidRDefault="006E49D9" w:rsidP="00676C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2: Critical Damped</w:t>
      </w:r>
    </w:p>
    <w:p w:rsidR="006E49D9" w:rsidRDefault="006E49D9" w:rsidP="00676C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3:Under Damped</w:t>
      </w:r>
    </w:p>
    <w:p w:rsidR="006E49D9" w:rsidRDefault="006E49D9" w:rsidP="00676C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 are considering only the under damped cases here. </w:t>
      </w:r>
    </w:p>
    <w:p w:rsidR="00342E47" w:rsidRPr="00750B48" w:rsidRDefault="00342E47" w:rsidP="00676CFD">
      <w:pPr>
        <w:autoSpaceDE w:val="0"/>
        <w:autoSpaceDN w:val="0"/>
        <w:adjustRightInd w:val="0"/>
        <w:spacing w:after="0" w:line="240" w:lineRule="auto"/>
        <w:rPr>
          <w:rFonts w:ascii="Times New Roman" w:hAnsi="Times New Roman" w:cs="Times New Roman"/>
        </w:rPr>
      </w:pPr>
    </w:p>
    <w:p w:rsidR="00BF2291" w:rsidRDefault="00E823BF">
      <w:pPr>
        <w:pStyle w:val="NoSpacing"/>
        <w:jc w:val="both"/>
        <w:rPr>
          <w:rFonts w:ascii="Times New Roman" w:hAnsi="Times New Roman" w:cs="Times New Roman"/>
          <w:b/>
          <w:bCs/>
          <w:lang w:bidi="ml-IN"/>
        </w:rPr>
      </w:pPr>
      <w:r w:rsidRPr="00E823BF">
        <w:rPr>
          <w:rFonts w:ascii="Times New Roman" w:hAnsi="Times New Roman" w:cs="Times New Roman"/>
          <w:b/>
          <w:bCs/>
          <w:lang w:bidi="ml-IN"/>
        </w:rPr>
        <w:t>VISCOUSLY DAMPED FREE VIBRATION</w:t>
      </w:r>
    </w:p>
    <w:p w:rsidR="00BF2291" w:rsidRDefault="006E49D9">
      <w:pPr>
        <w:pStyle w:val="NoSpacing"/>
        <w:jc w:val="both"/>
        <w:rPr>
          <w:rFonts w:ascii="Times New Roman" w:hAnsi="Times New Roman" w:cs="Times New Roman"/>
          <w:lang w:bidi="ml-IN"/>
        </w:rPr>
      </w:pPr>
      <w:r>
        <w:rPr>
          <w:rFonts w:ascii="Times New Roman" w:hAnsi="Times New Roman" w:cs="Times New Roman"/>
          <w:lang w:bidi="ml-IN"/>
        </w:rPr>
        <w:t xml:space="preserve">To get a better clarification , we </w:t>
      </w:r>
      <w:del w:id="114" w:author="Kiran Vijayan" w:date="2018-03-21T18:02:00Z">
        <w:r w:rsidDel="00351646">
          <w:rPr>
            <w:rFonts w:ascii="Times New Roman" w:hAnsi="Times New Roman" w:cs="Times New Roman"/>
            <w:lang w:bidi="ml-IN"/>
          </w:rPr>
          <w:delText xml:space="preserve">firsr </w:delText>
        </w:r>
      </w:del>
      <w:ins w:id="115" w:author="Kiran Vijayan" w:date="2018-03-21T18:02:00Z">
        <w:r w:rsidR="00351646">
          <w:rPr>
            <w:rFonts w:ascii="Times New Roman" w:hAnsi="Times New Roman" w:cs="Times New Roman"/>
            <w:lang w:bidi="ml-IN"/>
          </w:rPr>
          <w:t xml:space="preserve">first </w:t>
        </w:r>
      </w:ins>
      <w:r>
        <w:rPr>
          <w:rFonts w:ascii="Times New Roman" w:hAnsi="Times New Roman" w:cs="Times New Roman"/>
          <w:lang w:bidi="ml-IN"/>
        </w:rPr>
        <w:t>consider</w:t>
      </w:r>
      <w:del w:id="116" w:author="Kiran Vijayan" w:date="2018-03-21T18:02:00Z">
        <w:r w:rsidDel="00351646">
          <w:rPr>
            <w:rFonts w:ascii="Times New Roman" w:hAnsi="Times New Roman" w:cs="Times New Roman"/>
            <w:lang w:bidi="ml-IN"/>
          </w:rPr>
          <w:delText>ed</w:delText>
        </w:r>
      </w:del>
      <w:r>
        <w:rPr>
          <w:rFonts w:ascii="Times New Roman" w:hAnsi="Times New Roman" w:cs="Times New Roman"/>
          <w:lang w:bidi="ml-IN"/>
        </w:rPr>
        <w:t xml:space="preserve"> a damped single degree freedom system.</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Viscous damping force is expressed by the equation</w:t>
      </w:r>
    </w:p>
    <w:p w:rsidR="00BF2291" w:rsidRDefault="00BF2291">
      <w:pPr>
        <w:pStyle w:val="NoSpacing"/>
        <w:jc w:val="both"/>
        <w:rPr>
          <w:rFonts w:ascii="Times New Roman" w:hAnsi="Times New Roman" w:cs="Times New Roman"/>
          <w:lang w:bidi="ml-IN"/>
        </w:rPr>
      </w:pPr>
    </w:p>
    <w:p w:rsidR="00BF2291" w:rsidRDefault="00444D71">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12"/>
          <w:lang w:bidi="ml-IN"/>
        </w:rPr>
        <w:object w:dxaOrig="820" w:dyaOrig="360">
          <v:shape id="_x0000_i1043" type="#_x0000_t75" style="width:40.5pt;height:18pt" o:ole="">
            <v:imagedata r:id="rId141" o:title=""/>
          </v:shape>
          <o:OLEObject Type="Embed" ProgID="Equation.3" ShapeID="_x0000_i1043" DrawAspect="Content" ObjectID="_1583577084" r:id="rId142"/>
        </w:object>
      </w:r>
      <w:r w:rsidR="00E823BF" w:rsidRPr="00E823BF">
        <w:rPr>
          <w:rFonts w:ascii="Times New Roman" w:hAnsi="Times New Roman" w:cs="Times New Roman"/>
          <w:position w:val="-12"/>
          <w:lang w:bidi="ml-IN"/>
        </w:rPr>
        <w:tab/>
      </w:r>
      <w:r w:rsidR="00E823BF" w:rsidRPr="00E823BF">
        <w:rPr>
          <w:rFonts w:ascii="Times New Roman" w:hAnsi="Times New Roman" w:cs="Times New Roman"/>
          <w:position w:val="-12"/>
          <w:lang w:bidi="ml-IN"/>
        </w:rPr>
        <w:tab/>
      </w:r>
      <w:r>
        <w:rPr>
          <w:rFonts w:ascii="Times New Roman" w:hAnsi="Times New Roman" w:cs="Times New Roman"/>
          <w:position w:val="-12"/>
          <w:lang w:bidi="ml-IN"/>
        </w:rPr>
        <w:tab/>
      </w:r>
      <w:r>
        <w:rPr>
          <w:rFonts w:ascii="Times New Roman" w:hAnsi="Times New Roman" w:cs="Times New Roman"/>
          <w:position w:val="-12"/>
          <w:lang w:bidi="ml-IN"/>
        </w:rPr>
        <w:tab/>
      </w:r>
      <w:ins w:id="117" w:author="User" w:date="2018-03-26T13:30:00Z">
        <w:r w:rsidR="00DE5F49">
          <w:rPr>
            <w:rFonts w:ascii="Times New Roman" w:hAnsi="Times New Roman" w:cs="Times New Roman"/>
            <w:position w:val="-12"/>
            <w:lang w:bidi="ml-IN"/>
          </w:rPr>
          <w:t xml:space="preserve">  </w:t>
        </w:r>
      </w:ins>
      <w:r w:rsidR="00E823BF" w:rsidRPr="00E823BF">
        <w:rPr>
          <w:rFonts w:ascii="Times New Roman" w:hAnsi="Times New Roman" w:cs="Times New Roman"/>
          <w:position w:val="-12"/>
          <w:lang w:bidi="ml-IN"/>
        </w:rPr>
        <w:tab/>
      </w:r>
      <w:r w:rsidR="00E823BF" w:rsidRPr="00E823BF">
        <w:rPr>
          <w:rFonts w:ascii="Times New Roman" w:hAnsi="Times New Roman" w:cs="Times New Roman"/>
          <w:position w:val="-12"/>
          <w:lang w:bidi="ml-IN"/>
        </w:rPr>
        <w:tab/>
        <w:t xml:space="preserve">     (50)</w:t>
      </w:r>
    </w:p>
    <w:p w:rsidR="00BF2291" w:rsidRDefault="00BF2291">
      <w:pPr>
        <w:pStyle w:val="NoSpacing"/>
        <w:jc w:val="both"/>
        <w:rPr>
          <w:rFonts w:ascii="Times New Roman" w:hAnsi="Times New Roman" w:cs="Times New Roman"/>
          <w:lang w:bidi="ml-IN"/>
        </w:rPr>
      </w:pPr>
    </w:p>
    <w:p w:rsidR="00BF2291" w:rsidRDefault="00444D71">
      <w:pPr>
        <w:pStyle w:val="NoSpacing"/>
        <w:jc w:val="both"/>
        <w:rPr>
          <w:rFonts w:ascii="Times New Roman" w:hAnsi="Times New Roman" w:cs="Times New Roman"/>
          <w:lang w:bidi="ml-IN"/>
        </w:rPr>
      </w:pPr>
      <w:r>
        <w:rPr>
          <w:rFonts w:ascii="Times New Roman" w:hAnsi="Times New Roman" w:cs="Times New Roman"/>
          <w:lang w:bidi="ml-IN"/>
        </w:rPr>
        <w:lastRenderedPageBreak/>
        <w:t xml:space="preserve">                             </w:t>
      </w:r>
      <w:r w:rsidR="00BF2291">
        <w:rPr>
          <w:rFonts w:ascii="Times New Roman" w:hAnsi="Times New Roman" w:cs="Times New Roman"/>
          <w:noProof/>
          <w:lang w:eastAsia="en-IN" w:bidi="ml-IN"/>
        </w:rPr>
        <w:drawing>
          <wp:inline distT="0" distB="0" distL="0" distR="0">
            <wp:extent cx="3348990" cy="1508760"/>
            <wp:effectExtent l="19050" t="0" r="3810" b="0"/>
            <wp:docPr id="18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3"/>
                    <a:srcRect/>
                    <a:stretch>
                      <a:fillRect/>
                    </a:stretch>
                  </pic:blipFill>
                  <pic:spPr bwMode="auto">
                    <a:xfrm>
                      <a:off x="0" y="0"/>
                      <a:ext cx="3348990" cy="1508760"/>
                    </a:xfrm>
                    <a:prstGeom prst="rect">
                      <a:avLst/>
                    </a:prstGeom>
                    <a:noFill/>
                    <a:ln w="9525">
                      <a:noFill/>
                      <a:miter lim="800000"/>
                      <a:headEnd/>
                      <a:tailEnd/>
                    </a:ln>
                  </pic:spPr>
                </pic:pic>
              </a:graphicData>
            </a:graphic>
          </wp:inline>
        </w:drawing>
      </w:r>
    </w:p>
    <w:p w:rsidR="00BF2291" w:rsidRDefault="00444D71">
      <w:pPr>
        <w:pStyle w:val="NoSpacing"/>
        <w:jc w:val="both"/>
        <w:rPr>
          <w:rFonts w:ascii="Times New Roman" w:hAnsi="Times New Roman" w:cs="Times New Roman"/>
          <w:lang w:bidi="ml-IN"/>
        </w:rPr>
      </w:pPr>
      <w:r>
        <w:rPr>
          <w:rFonts w:ascii="Times New Roman" w:hAnsi="Times New Roman" w:cs="Times New Roman"/>
          <w:lang w:bidi="ml-IN"/>
        </w:rPr>
        <w:t xml:space="preserve">                             </w:t>
      </w:r>
      <w:r w:rsidR="00E823BF" w:rsidRPr="00E823BF">
        <w:rPr>
          <w:rFonts w:ascii="Times New Roman" w:hAnsi="Times New Roman" w:cs="Times New Roman"/>
          <w:lang w:bidi="ml-IN"/>
        </w:rPr>
        <w:t>Fig 1</w:t>
      </w:r>
      <w:r w:rsidR="00DA09E3">
        <w:rPr>
          <w:rFonts w:ascii="Times New Roman" w:hAnsi="Times New Roman" w:cs="Times New Roman"/>
          <w:lang w:bidi="ml-IN"/>
        </w:rPr>
        <w:t>6</w:t>
      </w:r>
      <w:r w:rsidR="00E823BF" w:rsidRPr="00E823BF">
        <w:rPr>
          <w:rFonts w:ascii="Times New Roman" w:hAnsi="Times New Roman" w:cs="Times New Roman"/>
          <w:lang w:bidi="ml-IN"/>
        </w:rPr>
        <w:t>. Viscously Damped Forced Vibration</w:t>
      </w: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del w:id="118" w:author="Kiran Vijayan" w:date="2018-03-21T18:02:00Z">
        <w:r w:rsidRPr="00E823BF" w:rsidDel="00351646">
          <w:rPr>
            <w:rFonts w:ascii="Times New Roman" w:hAnsi="Times New Roman" w:cs="Times New Roman"/>
            <w:lang w:bidi="ml-IN"/>
          </w:rPr>
          <w:delText xml:space="preserve">Where </w:delText>
        </w:r>
      </w:del>
      <w:ins w:id="119" w:author="Kiran Vijayan" w:date="2018-03-21T18:02:00Z">
        <w:r w:rsidR="00351646">
          <w:rPr>
            <w:rFonts w:ascii="Times New Roman" w:hAnsi="Times New Roman" w:cs="Times New Roman"/>
            <w:lang w:bidi="ml-IN"/>
          </w:rPr>
          <w:t>w</w:t>
        </w:r>
        <w:r w:rsidR="00351646" w:rsidRPr="00E823BF">
          <w:rPr>
            <w:rFonts w:ascii="Times New Roman" w:hAnsi="Times New Roman" w:cs="Times New Roman"/>
            <w:lang w:bidi="ml-IN"/>
          </w:rPr>
          <w:t xml:space="preserve">here </w:t>
        </w:r>
      </w:ins>
      <w:r w:rsidR="00E83B91" w:rsidRPr="006F4280">
        <w:rPr>
          <w:rFonts w:ascii="Times New Roman" w:hAnsi="Times New Roman" w:cs="Times New Roman"/>
          <w:position w:val="-6"/>
        </w:rPr>
        <w:object w:dxaOrig="180" w:dyaOrig="220">
          <v:shape id="_x0000_i1044" type="#_x0000_t75" style="width:9pt;height:11.25pt" o:ole="">
            <v:imagedata r:id="rId144" o:title=""/>
          </v:shape>
          <o:OLEObject Type="Embed" ProgID="Equation.3" ShapeID="_x0000_i1044" DrawAspect="Content" ObjectID="_1583577085" r:id="rId145"/>
        </w:object>
      </w:r>
      <w:r w:rsidRPr="00E823BF">
        <w:rPr>
          <w:rFonts w:ascii="Times New Roman" w:hAnsi="Times New Roman" w:cs="Times New Roman"/>
          <w:lang w:bidi="ml-IN"/>
        </w:rPr>
        <w:t xml:space="preserve"> is a constant of proportionality and </w:t>
      </w:r>
      <w:r w:rsidR="00E83B91" w:rsidRPr="006F4280">
        <w:rPr>
          <w:rFonts w:ascii="Times New Roman" w:hAnsi="Times New Roman" w:cs="Times New Roman"/>
          <w:position w:val="-6"/>
        </w:rPr>
        <w:object w:dxaOrig="200" w:dyaOrig="279">
          <v:shape id="_x0000_i1045" type="#_x0000_t75" style="width:9pt;height:14.25pt" o:ole="">
            <v:imagedata r:id="rId146" o:title=""/>
          </v:shape>
          <o:OLEObject Type="Embed" ProgID="Equation.3" ShapeID="_x0000_i1045" DrawAspect="Content" ObjectID="_1583577086" r:id="rId147"/>
        </w:object>
      </w:r>
      <w:r w:rsidRPr="00E823BF">
        <w:rPr>
          <w:rFonts w:ascii="Times New Roman" w:hAnsi="Times New Roman" w:cs="Times New Roman"/>
          <w:lang w:bidi="ml-IN"/>
        </w:rPr>
        <w:t xml:space="preserve"> is the stiffness of the system.</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The equation of motion is</w:t>
      </w:r>
    </w:p>
    <w:p w:rsidR="00BF2291" w:rsidRDefault="00E83B91">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10"/>
          <w:lang w:bidi="ml-IN"/>
        </w:rPr>
        <w:object w:dxaOrig="1900" w:dyaOrig="320">
          <v:shape id="_x0000_i1046" type="#_x0000_t75" style="width:95.25pt;height:16.5pt" o:ole="">
            <v:imagedata r:id="rId148" o:title=""/>
          </v:shape>
          <o:OLEObject Type="Embed" ProgID="Equation.3" ShapeID="_x0000_i1046" DrawAspect="Content" ObjectID="_1583577087" r:id="rId149"/>
        </w:object>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t>(51)</w:t>
      </w:r>
    </w:p>
    <w:p w:rsidR="00BF2291" w:rsidRDefault="00BF2291">
      <w:pPr>
        <w:pStyle w:val="NoSpacing"/>
        <w:jc w:val="both"/>
        <w:rPr>
          <w:rFonts w:ascii="Times New Roman" w:hAnsi="Times New Roman" w:cs="Times New Roman"/>
          <w:lang w:bidi="ml-IN"/>
        </w:rPr>
      </w:pPr>
    </w:p>
    <w:p w:rsidR="00351646" w:rsidRDefault="00351646" w:rsidP="00351646">
      <w:pPr>
        <w:pStyle w:val="NoSpacing"/>
        <w:jc w:val="both"/>
        <w:rPr>
          <w:rFonts w:ascii="Times New Roman" w:hAnsi="Times New Roman" w:cs="Times New Roman"/>
          <w:lang w:bidi="ml-IN"/>
        </w:rPr>
      </w:pPr>
      <w:moveToRangeStart w:id="120" w:author="Kiran Vijayan" w:date="2018-03-21T18:03:00Z" w:name="move509418717"/>
      <w:moveTo w:id="121" w:author="Kiran Vijayan" w:date="2018-03-21T18:03:00Z">
        <w:r w:rsidRPr="00E823BF">
          <w:rPr>
            <w:rFonts w:ascii="Times New Roman" w:hAnsi="Times New Roman" w:cs="Times New Roman"/>
            <w:lang w:bidi="ml-IN"/>
          </w:rPr>
          <w:t>For free vibration,</w:t>
        </w:r>
        <w:r w:rsidRPr="006F4280">
          <w:rPr>
            <w:rFonts w:ascii="Times New Roman" w:hAnsi="Times New Roman" w:cs="Times New Roman"/>
            <w:position w:val="-10"/>
            <w:lang w:bidi="ml-IN"/>
          </w:rPr>
          <w:object w:dxaOrig="859" w:dyaOrig="320">
            <v:shape id="_x0000_i1047" type="#_x0000_t75" style="width:44.25pt;height:16.5pt" o:ole="">
              <v:imagedata r:id="rId150" o:title=""/>
            </v:shape>
            <o:OLEObject Type="Embed" ProgID="Equation.3" ShapeID="_x0000_i1047" DrawAspect="Content" ObjectID="_1583577088" r:id="rId151"/>
          </w:object>
        </w:r>
      </w:moveTo>
    </w:p>
    <w:moveToRangeEnd w:id="120"/>
    <w:p w:rsidR="00BF2291" w:rsidRDefault="00E823BF">
      <w:pPr>
        <w:pStyle w:val="NoSpacing"/>
        <w:jc w:val="both"/>
        <w:rPr>
          <w:rFonts w:ascii="Times New Roman" w:hAnsi="Times New Roman" w:cs="Times New Roman"/>
          <w:lang w:bidi="ml-IN"/>
        </w:rPr>
      </w:pPr>
      <w:del w:id="122" w:author="Kiran Vijayan" w:date="2018-03-21T18:03:00Z">
        <w:r w:rsidRPr="00E823BF" w:rsidDel="00351646">
          <w:rPr>
            <w:rFonts w:ascii="Times New Roman" w:hAnsi="Times New Roman" w:cs="Times New Roman"/>
            <w:lang w:bidi="ml-IN"/>
          </w:rPr>
          <w:delText>On a</w:delText>
        </w:r>
      </w:del>
      <w:ins w:id="123" w:author="Kiran Vijayan" w:date="2018-03-21T18:03:00Z">
        <w:r w:rsidR="00351646">
          <w:rPr>
            <w:rFonts w:ascii="Times New Roman" w:hAnsi="Times New Roman" w:cs="Times New Roman"/>
            <w:lang w:bidi="ml-IN"/>
          </w:rPr>
          <w:t>A</w:t>
        </w:r>
      </w:ins>
      <w:r w:rsidRPr="00E823BF">
        <w:rPr>
          <w:rFonts w:ascii="Times New Roman" w:hAnsi="Times New Roman" w:cs="Times New Roman"/>
          <w:lang w:bidi="ml-IN"/>
        </w:rPr>
        <w:t xml:space="preserve">ssuming the solution to be </w:t>
      </w:r>
      <w:r w:rsidR="00C27178" w:rsidRPr="006F4280">
        <w:rPr>
          <w:rFonts w:ascii="Times New Roman" w:hAnsi="Times New Roman" w:cs="Times New Roman"/>
          <w:position w:val="-6"/>
          <w:lang w:bidi="ml-IN"/>
        </w:rPr>
        <w:object w:dxaOrig="680" w:dyaOrig="320">
          <v:shape id="_x0000_i1048" type="#_x0000_t75" style="width:34.5pt;height:16.5pt" o:ole="">
            <v:imagedata r:id="rId152" o:title=""/>
          </v:shape>
          <o:OLEObject Type="Embed" ProgID="Equation.3" ShapeID="_x0000_i1048" DrawAspect="Content" ObjectID="_1583577089" r:id="rId153"/>
        </w:object>
      </w:r>
      <w:r w:rsidRPr="00E823BF">
        <w:rPr>
          <w:rFonts w:ascii="Times New Roman" w:hAnsi="Times New Roman" w:cs="Times New Roman"/>
          <w:position w:val="-6"/>
          <w:lang w:bidi="ml-IN"/>
        </w:rPr>
        <w:tab/>
      </w:r>
      <w:r w:rsidRPr="00E823BF">
        <w:rPr>
          <w:rFonts w:ascii="Times New Roman" w:hAnsi="Times New Roman" w:cs="Times New Roman"/>
          <w:position w:val="-6"/>
          <w:lang w:bidi="ml-IN"/>
        </w:rPr>
        <w:tab/>
      </w:r>
      <w:ins w:id="124" w:author="User" w:date="2018-03-21T21:43:00Z">
        <w:r w:rsidR="006E77E2">
          <w:rPr>
            <w:rFonts w:ascii="Times New Roman" w:hAnsi="Times New Roman" w:cs="Times New Roman"/>
            <w:position w:val="-6"/>
            <w:lang w:bidi="ml-IN"/>
          </w:rPr>
          <w:tab/>
        </w:r>
        <w:r w:rsidR="006E77E2">
          <w:rPr>
            <w:rFonts w:ascii="Times New Roman" w:hAnsi="Times New Roman" w:cs="Times New Roman"/>
            <w:position w:val="-6"/>
            <w:lang w:bidi="ml-IN"/>
          </w:rPr>
          <w:tab/>
        </w:r>
        <w:r w:rsidR="006E77E2">
          <w:rPr>
            <w:rFonts w:ascii="Times New Roman" w:hAnsi="Times New Roman" w:cs="Times New Roman"/>
            <w:position w:val="-6"/>
            <w:lang w:bidi="ml-IN"/>
          </w:rPr>
          <w:tab/>
        </w:r>
      </w:ins>
      <w:r w:rsidRPr="00E823BF">
        <w:rPr>
          <w:rFonts w:ascii="Times New Roman" w:hAnsi="Times New Roman" w:cs="Times New Roman"/>
          <w:position w:val="-6"/>
          <w:lang w:bidi="ml-IN"/>
        </w:rPr>
        <w:tab/>
      </w:r>
      <w:r w:rsidRPr="00E823BF">
        <w:rPr>
          <w:rFonts w:ascii="Times New Roman" w:hAnsi="Times New Roman" w:cs="Times New Roman"/>
          <w:position w:val="-6"/>
          <w:lang w:bidi="ml-IN"/>
        </w:rPr>
        <w:tab/>
      </w:r>
      <w:r w:rsidRPr="00E823BF">
        <w:rPr>
          <w:rFonts w:ascii="Times New Roman" w:hAnsi="Times New Roman" w:cs="Times New Roman"/>
          <w:position w:val="-6"/>
          <w:lang w:bidi="ml-IN"/>
        </w:rPr>
        <w:tab/>
      </w:r>
      <w:del w:id="125" w:author="User" w:date="2018-03-21T21:43:00Z">
        <w:r w:rsidRPr="00E823BF" w:rsidDel="006E77E2">
          <w:rPr>
            <w:rFonts w:ascii="Times New Roman" w:hAnsi="Times New Roman" w:cs="Times New Roman"/>
            <w:position w:val="-6"/>
            <w:lang w:bidi="ml-IN"/>
          </w:rPr>
          <w:tab/>
        </w:r>
        <w:r w:rsidRPr="00E823BF" w:rsidDel="006E77E2">
          <w:rPr>
            <w:rFonts w:ascii="Times New Roman" w:hAnsi="Times New Roman" w:cs="Times New Roman"/>
            <w:position w:val="-6"/>
            <w:lang w:bidi="ml-IN"/>
          </w:rPr>
          <w:tab/>
        </w:r>
        <w:r w:rsidRPr="00E823BF" w:rsidDel="006E77E2">
          <w:rPr>
            <w:rFonts w:ascii="Times New Roman" w:hAnsi="Times New Roman" w:cs="Times New Roman"/>
            <w:position w:val="-6"/>
            <w:lang w:bidi="ml-IN"/>
          </w:rPr>
          <w:tab/>
        </w:r>
      </w:del>
      <w:r w:rsidRPr="00E823BF">
        <w:rPr>
          <w:rFonts w:ascii="Times New Roman" w:hAnsi="Times New Roman" w:cs="Times New Roman"/>
          <w:position w:val="-6"/>
          <w:lang w:bidi="ml-IN"/>
        </w:rPr>
        <w:t>(52)</w:t>
      </w:r>
    </w:p>
    <w:p w:rsidR="00BF2291" w:rsidDel="00351646" w:rsidRDefault="00E823BF">
      <w:pPr>
        <w:pStyle w:val="NoSpacing"/>
        <w:jc w:val="both"/>
        <w:rPr>
          <w:del w:id="126" w:author="Kiran Vijayan" w:date="2018-03-21T18:03:00Z"/>
          <w:rFonts w:ascii="Times New Roman" w:hAnsi="Times New Roman" w:cs="Times New Roman"/>
          <w:lang w:bidi="ml-IN"/>
        </w:rPr>
      </w:pPr>
      <w:moveFromRangeStart w:id="127" w:author="Kiran Vijayan" w:date="2018-03-21T18:03:00Z" w:name="move509418717"/>
      <w:moveFrom w:id="128" w:author="Kiran Vijayan" w:date="2018-03-21T18:03:00Z">
        <w:r w:rsidRPr="00E823BF" w:rsidDel="00351646">
          <w:rPr>
            <w:rFonts w:ascii="Times New Roman" w:hAnsi="Times New Roman" w:cs="Times New Roman"/>
            <w:lang w:bidi="ml-IN"/>
          </w:rPr>
          <w:t>For free vibratio</w:t>
        </w:r>
        <w:del w:id="129" w:author="Kiran Vijayan" w:date="2018-03-21T18:03:00Z">
          <w:r w:rsidRPr="00E823BF" w:rsidDel="00351646">
            <w:rPr>
              <w:rFonts w:ascii="Times New Roman" w:hAnsi="Times New Roman" w:cs="Times New Roman"/>
              <w:lang w:bidi="ml-IN"/>
            </w:rPr>
            <w:delText>n,</w:delText>
          </w:r>
          <w:r w:rsidR="00C27178" w:rsidRPr="006F4280" w:rsidDel="00351646">
            <w:rPr>
              <w:rFonts w:ascii="Times New Roman" w:hAnsi="Times New Roman" w:cs="Times New Roman"/>
              <w:position w:val="-10"/>
              <w:lang w:bidi="ml-IN"/>
            </w:rPr>
            <w:object w:dxaOrig="859" w:dyaOrig="320">
              <v:shape id="_x0000_i1049" type="#_x0000_t75" style="width:44.25pt;height:16.5pt" o:ole="">
                <v:imagedata r:id="rId150" o:title=""/>
              </v:shape>
              <o:OLEObject Type="Embed" ProgID="Equation.3" ShapeID="_x0000_i1049" DrawAspect="Content" ObjectID="_1583577090" r:id="rId154"/>
            </w:object>
          </w:r>
        </w:del>
      </w:moveFrom>
    </w:p>
    <w:moveFromRangeEnd w:id="127"/>
    <w:p w:rsidR="00BF2291" w:rsidRDefault="00E823BF">
      <w:pPr>
        <w:pStyle w:val="NoSpacing"/>
        <w:jc w:val="both"/>
        <w:rPr>
          <w:rFonts w:ascii="Times New Roman" w:hAnsi="Times New Roman" w:cs="Times New Roman"/>
          <w:lang w:bidi="ml-IN"/>
        </w:rPr>
      </w:pPr>
      <w:del w:id="130" w:author="Kiran Vijayan" w:date="2018-03-21T18:03:00Z">
        <w:r w:rsidRPr="00E823BF" w:rsidDel="00351646">
          <w:rPr>
            <w:rFonts w:ascii="Times New Roman" w:hAnsi="Times New Roman" w:cs="Times New Roman"/>
            <w:lang w:bidi="ml-IN"/>
          </w:rPr>
          <w:delText xml:space="preserve">On </w:delText>
        </w:r>
      </w:del>
      <w:ins w:id="131" w:author="Kiran Vijayan" w:date="2018-03-21T18:03:00Z">
        <w:r w:rsidR="00351646">
          <w:rPr>
            <w:rFonts w:ascii="Times New Roman" w:hAnsi="Times New Roman" w:cs="Times New Roman"/>
            <w:lang w:bidi="ml-IN"/>
          </w:rPr>
          <w:t>And</w:t>
        </w:r>
        <w:r w:rsidR="00351646" w:rsidRPr="00E823BF">
          <w:rPr>
            <w:rFonts w:ascii="Times New Roman" w:hAnsi="Times New Roman" w:cs="Times New Roman"/>
            <w:lang w:bidi="ml-IN"/>
          </w:rPr>
          <w:t xml:space="preserve"> </w:t>
        </w:r>
      </w:ins>
      <w:r w:rsidRPr="00E823BF">
        <w:rPr>
          <w:rFonts w:ascii="Times New Roman" w:hAnsi="Times New Roman" w:cs="Times New Roman"/>
          <w:lang w:bidi="ml-IN"/>
        </w:rPr>
        <w:t>substituting Eq (52)  inEq (51), we obtain</w:t>
      </w:r>
    </w:p>
    <w:p w:rsidR="00BF2291" w:rsidRDefault="00C27178">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10"/>
          <w:lang w:bidi="ml-IN"/>
        </w:rPr>
        <w:object w:dxaOrig="2000" w:dyaOrig="360">
          <v:shape id="_x0000_i1050" type="#_x0000_t75" style="width:99.75pt;height:18pt" o:ole="">
            <v:imagedata r:id="rId155" o:title=""/>
          </v:shape>
          <o:OLEObject Type="Embed" ProgID="Equation.3" ShapeID="_x0000_i1050" DrawAspect="Content" ObjectID="_1583577091" r:id="rId156"/>
        </w:object>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t>(53)</w:t>
      </w:r>
    </w:p>
    <w:p w:rsidR="00BF2291" w:rsidRDefault="00E823BF">
      <w:pPr>
        <w:pStyle w:val="NoSpacing"/>
        <w:jc w:val="both"/>
        <w:rPr>
          <w:rFonts w:ascii="Times New Roman" w:hAnsi="Times New Roman" w:cs="Times New Roman"/>
        </w:rPr>
      </w:pPr>
      <w:r w:rsidRPr="00E823BF">
        <w:rPr>
          <w:rFonts w:ascii="Times New Roman" w:hAnsi="Times New Roman" w:cs="Times New Roman"/>
          <w:lang w:bidi="ml-IN"/>
        </w:rPr>
        <w:t xml:space="preserve">Since </w:t>
      </w:r>
      <w:r w:rsidR="00C27178" w:rsidRPr="006F4280">
        <w:rPr>
          <w:rFonts w:ascii="Times New Roman" w:hAnsi="Times New Roman" w:cs="Times New Roman"/>
          <w:position w:val="-6"/>
        </w:rPr>
        <w:object w:dxaOrig="300" w:dyaOrig="320">
          <v:shape id="_x0000_i1051" type="#_x0000_t75" style="width:15pt;height:16.5pt" o:ole="">
            <v:imagedata r:id="rId157" o:title=""/>
          </v:shape>
          <o:OLEObject Type="Embed" ProgID="Equation.3" ShapeID="_x0000_i1051" DrawAspect="Content" ObjectID="_1583577092" r:id="rId158"/>
        </w:object>
      </w:r>
      <w:r w:rsidRPr="00E823BF">
        <w:rPr>
          <w:rFonts w:ascii="Times New Roman" w:hAnsi="Times New Roman" w:cs="Times New Roman"/>
        </w:rPr>
        <w:t xml:space="preserve"> cannot be zero we obtain</w:t>
      </w:r>
    </w:p>
    <w:p w:rsidR="00BF2291" w:rsidRDefault="00C27178">
      <w:pPr>
        <w:pStyle w:val="NoSpacing"/>
        <w:ind w:left="2160" w:firstLine="720"/>
        <w:jc w:val="both"/>
        <w:rPr>
          <w:rFonts w:ascii="Times New Roman" w:hAnsi="Times New Roman" w:cs="Times New Roman"/>
        </w:rPr>
      </w:pPr>
      <w:r w:rsidRPr="006F4280">
        <w:rPr>
          <w:rFonts w:ascii="Times New Roman" w:hAnsi="Times New Roman" w:cs="Times New Roman"/>
          <w:position w:val="-6"/>
        </w:rPr>
        <w:object w:dxaOrig="1620" w:dyaOrig="320">
          <v:shape id="_x0000_i1052" type="#_x0000_t75" style="width:81pt;height:16.5pt" o:ole="">
            <v:imagedata r:id="rId159" o:title=""/>
          </v:shape>
          <o:OLEObject Type="Embed" ProgID="Equation.3" ShapeID="_x0000_i1052" DrawAspect="Content" ObjectID="_1583577093" r:id="rId160"/>
        </w:object>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t>(54)</w:t>
      </w:r>
    </w:p>
    <w:p w:rsidR="00BF2291" w:rsidRDefault="00E823BF">
      <w:pPr>
        <w:pStyle w:val="NoSpacing"/>
        <w:jc w:val="both"/>
        <w:rPr>
          <w:rFonts w:ascii="Times New Roman" w:hAnsi="Times New Roman" w:cs="Times New Roman"/>
        </w:rPr>
      </w:pPr>
      <w:r w:rsidRPr="00E823BF">
        <w:rPr>
          <w:rFonts w:ascii="Times New Roman" w:hAnsi="Times New Roman" w:cs="Times New Roman"/>
        </w:rPr>
        <w:t>Eq(54) is known as the characteristicequation , has two roots</w:t>
      </w:r>
    </w:p>
    <w:p w:rsidR="00BF2291" w:rsidRDefault="00C27178">
      <w:pPr>
        <w:pStyle w:val="NoSpacing"/>
        <w:ind w:left="1440" w:firstLine="720"/>
        <w:jc w:val="both"/>
        <w:rPr>
          <w:rFonts w:ascii="Times New Roman" w:hAnsi="Times New Roman" w:cs="Times New Roman"/>
        </w:rPr>
      </w:pPr>
      <w:r w:rsidRPr="006F4280">
        <w:rPr>
          <w:rFonts w:ascii="Times New Roman" w:hAnsi="Times New Roman" w:cs="Times New Roman"/>
          <w:position w:val="-24"/>
        </w:rPr>
        <w:object w:dxaOrig="2220" w:dyaOrig="700">
          <v:shape id="_x0000_i1053" type="#_x0000_t75" style="width:111pt;height:35.25pt" o:ole="">
            <v:imagedata r:id="rId161" o:title=""/>
          </v:shape>
          <o:OLEObject Type="Embed" ProgID="Equation.3" ShapeID="_x0000_i1053" DrawAspect="Content" ObjectID="_1583577094" r:id="rId162"/>
        </w:object>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t>(55)</w:t>
      </w:r>
    </w:p>
    <w:p w:rsidR="00BF2291" w:rsidRDefault="00E823BF">
      <w:pPr>
        <w:pStyle w:val="NoSpacing"/>
        <w:jc w:val="both"/>
        <w:rPr>
          <w:rFonts w:ascii="Times New Roman" w:hAnsi="Times New Roman" w:cs="Times New Roman"/>
        </w:rPr>
      </w:pPr>
      <w:r w:rsidRPr="00E823BF">
        <w:rPr>
          <w:rFonts w:ascii="Times New Roman" w:hAnsi="Times New Roman" w:cs="Times New Roman"/>
        </w:rPr>
        <w:t xml:space="preserve">Hence the general </w:t>
      </w:r>
      <w:del w:id="132" w:author="Kiran Vijayan" w:date="2018-03-21T18:03:00Z">
        <w:r w:rsidRPr="00E823BF" w:rsidDel="00351646">
          <w:rPr>
            <w:rFonts w:ascii="Times New Roman" w:hAnsi="Times New Roman" w:cs="Times New Roman"/>
          </w:rPr>
          <w:delText xml:space="preserve">equation </w:delText>
        </w:r>
      </w:del>
      <w:ins w:id="133" w:author="Kiran Vijayan" w:date="2018-03-21T18:03:00Z">
        <w:r w:rsidR="00351646">
          <w:rPr>
            <w:rFonts w:ascii="Times New Roman" w:hAnsi="Times New Roman" w:cs="Times New Roman"/>
          </w:rPr>
          <w:t>solution</w:t>
        </w:r>
        <w:r w:rsidR="00351646" w:rsidRPr="00E823BF">
          <w:rPr>
            <w:rFonts w:ascii="Times New Roman" w:hAnsi="Times New Roman" w:cs="Times New Roman"/>
          </w:rPr>
          <w:t xml:space="preserve"> </w:t>
        </w:r>
      </w:ins>
      <w:r w:rsidRPr="00E823BF">
        <w:rPr>
          <w:rFonts w:ascii="Times New Roman" w:hAnsi="Times New Roman" w:cs="Times New Roman"/>
        </w:rPr>
        <w:t>is given by</w:t>
      </w:r>
    </w:p>
    <w:p w:rsidR="00BF2291" w:rsidRDefault="00C27178">
      <w:pPr>
        <w:pStyle w:val="NoSpacing"/>
        <w:ind w:left="2160" w:firstLine="720"/>
        <w:jc w:val="both"/>
        <w:rPr>
          <w:rFonts w:ascii="Times New Roman" w:hAnsi="Times New Roman" w:cs="Times New Roman"/>
        </w:rPr>
      </w:pPr>
      <w:r w:rsidRPr="006F4280">
        <w:rPr>
          <w:rFonts w:ascii="Times New Roman" w:hAnsi="Times New Roman" w:cs="Times New Roman"/>
          <w:position w:val="-6"/>
        </w:rPr>
        <w:object w:dxaOrig="1560" w:dyaOrig="320">
          <v:shape id="_x0000_i1054" type="#_x0000_t75" style="width:77.25pt;height:16.5pt" o:ole="">
            <v:imagedata r:id="rId163" o:title=""/>
          </v:shape>
          <o:OLEObject Type="Embed" ProgID="Equation.3" ShapeID="_x0000_i1054" DrawAspect="Content" ObjectID="_1583577095" r:id="rId164"/>
        </w:object>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t>(56)</w:t>
      </w:r>
    </w:p>
    <w:p w:rsidR="00BF2291" w:rsidRDefault="00E823BF">
      <w:pPr>
        <w:pStyle w:val="NoSpacing"/>
        <w:jc w:val="both"/>
        <w:rPr>
          <w:rFonts w:ascii="Times New Roman" w:hAnsi="Times New Roman" w:cs="Times New Roman"/>
        </w:rPr>
      </w:pPr>
      <w:r w:rsidRPr="00E823BF">
        <w:rPr>
          <w:rFonts w:ascii="Times New Roman" w:hAnsi="Times New Roman" w:cs="Times New Roman"/>
        </w:rPr>
        <w:t>Where  A and B are determined by appling the boundary conditions.</w:t>
      </w:r>
    </w:p>
    <w:p w:rsidR="00BF2291" w:rsidRDefault="00E823BF">
      <w:pPr>
        <w:pStyle w:val="NoSpacing"/>
        <w:jc w:val="both"/>
        <w:rPr>
          <w:rFonts w:ascii="Times New Roman" w:hAnsi="Times New Roman" w:cs="Times New Roman"/>
        </w:rPr>
      </w:pPr>
      <w:r w:rsidRPr="00E823BF">
        <w:rPr>
          <w:rFonts w:ascii="Times New Roman" w:hAnsi="Times New Roman" w:cs="Times New Roman"/>
        </w:rPr>
        <w:t>On substituting</w:t>
      </w:r>
      <w:r w:rsidR="00444D71">
        <w:rPr>
          <w:rFonts w:ascii="Times New Roman" w:hAnsi="Times New Roman" w:cs="Times New Roman"/>
        </w:rPr>
        <w:t xml:space="preserve"> </w:t>
      </w:r>
      <w:r w:rsidRPr="00E823BF">
        <w:rPr>
          <w:rFonts w:ascii="Times New Roman" w:hAnsi="Times New Roman" w:cs="Times New Roman"/>
        </w:rPr>
        <w:t>Eq. (55)  inEq. (56) we get</w:t>
      </w:r>
    </w:p>
    <w:p w:rsidR="00BF2291" w:rsidRDefault="006E49D9">
      <w:pPr>
        <w:pStyle w:val="NoSpacing"/>
        <w:ind w:left="1440" w:firstLine="720"/>
        <w:jc w:val="both"/>
        <w:rPr>
          <w:rFonts w:ascii="Times New Roman" w:hAnsi="Times New Roman" w:cs="Times New Roman"/>
        </w:rPr>
      </w:pPr>
      <w:r w:rsidRPr="006F4280">
        <w:rPr>
          <w:rFonts w:ascii="Times New Roman" w:hAnsi="Times New Roman" w:cs="Times New Roman"/>
          <w:position w:val="-40"/>
        </w:rPr>
        <w:object w:dxaOrig="3460" w:dyaOrig="920">
          <v:shape id="_x0000_i1055" type="#_x0000_t75" style="width:279pt;height:71.25pt" o:ole="">
            <v:imagedata r:id="rId165" o:title=""/>
          </v:shape>
          <o:OLEObject Type="Embed" ProgID="Equation.3" ShapeID="_x0000_i1055" DrawAspect="Content" ObjectID="_1583577096" r:id="rId166"/>
        </w:object>
      </w:r>
      <w:r>
        <w:rPr>
          <w:rFonts w:ascii="Times New Roman" w:hAnsi="Times New Roman" w:cs="Times New Roman"/>
          <w:position w:val="-40"/>
        </w:rPr>
        <w:tab/>
      </w:r>
      <w:r>
        <w:rPr>
          <w:rFonts w:ascii="Times New Roman" w:hAnsi="Times New Roman" w:cs="Times New Roman"/>
          <w:position w:val="-40"/>
        </w:rPr>
        <w:tab/>
      </w:r>
      <w:r w:rsidR="00E823BF" w:rsidRPr="00E823BF">
        <w:rPr>
          <w:rFonts w:ascii="Times New Roman" w:hAnsi="Times New Roman" w:cs="Times New Roman"/>
          <w:position w:val="-40"/>
        </w:rPr>
        <w:t>(57)</w:t>
      </w:r>
    </w:p>
    <w:p w:rsidR="00BF2291" w:rsidRDefault="006E49D9">
      <w:pPr>
        <w:pStyle w:val="NoSpacing"/>
        <w:jc w:val="both"/>
        <w:rPr>
          <w:rFonts w:ascii="Times New Roman" w:hAnsi="Times New Roman" w:cs="Times New Roman"/>
        </w:rPr>
      </w:pPr>
      <w:r>
        <w:rPr>
          <w:rFonts w:ascii="Times New Roman" w:hAnsi="Times New Roman" w:cs="Times New Roman"/>
        </w:rPr>
        <w:t>The three cases of damping are</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Case 1: </w:t>
      </w:r>
      <w:r w:rsidR="00E9188F" w:rsidRPr="006F4280">
        <w:rPr>
          <w:rFonts w:ascii="Times New Roman" w:hAnsi="Times New Roman" w:cs="Times New Roman"/>
          <w:position w:val="-6"/>
        </w:rPr>
        <w:object w:dxaOrig="940" w:dyaOrig="320">
          <v:shape id="_x0000_i1056" type="#_x0000_t75" style="width:46.5pt;height:16.5pt" o:ole="">
            <v:imagedata r:id="rId167" o:title=""/>
          </v:shape>
          <o:OLEObject Type="Embed" ProgID="Equation.3" ShapeID="_x0000_i1056" DrawAspect="Content" ObjectID="_1583577097" r:id="rId168"/>
        </w:objec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Exponent terms are real numbers and no oscillations are possible. This case is referred to as over damped.</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Case 2: </w:t>
      </w:r>
      <w:r w:rsidR="00E9188F" w:rsidRPr="006F4280">
        <w:rPr>
          <w:rFonts w:ascii="Times New Roman" w:hAnsi="Times New Roman" w:cs="Times New Roman"/>
          <w:position w:val="-6"/>
        </w:rPr>
        <w:object w:dxaOrig="960" w:dyaOrig="320">
          <v:shape id="_x0000_i1057" type="#_x0000_t75" style="width:48pt;height:16.5pt" o:ole="">
            <v:imagedata r:id="rId169" o:title=""/>
          </v:shape>
          <o:OLEObject Type="Embed" ProgID="Equation.3" ShapeID="_x0000_i1057" DrawAspect="Content" ObjectID="_1583577098" r:id="rId170"/>
        </w:objec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Exponent terms are complex numbers and it is oscillatory. This case is referred to as under damped.</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Case 3: </w:t>
      </w:r>
      <w:r w:rsidR="00E9188F" w:rsidRPr="006F4280">
        <w:rPr>
          <w:rFonts w:ascii="Times New Roman" w:hAnsi="Times New Roman" w:cs="Times New Roman"/>
          <w:position w:val="-6"/>
        </w:rPr>
        <w:object w:dxaOrig="980" w:dyaOrig="320">
          <v:shape id="_x0000_i1058" type="#_x0000_t75" style="width:48.75pt;height:16.5pt" o:ole="">
            <v:imagedata r:id="rId171" o:title=""/>
          </v:shape>
          <o:OLEObject Type="Embed" ProgID="Equation.3" ShapeID="_x0000_i1058" DrawAspect="Content" ObjectID="_1583577099" r:id="rId172"/>
        </w:objec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The damping is called critical damping</w:t>
      </w:r>
      <w:r w:rsidR="00E9188F" w:rsidRPr="006F4280">
        <w:rPr>
          <w:rFonts w:ascii="Times New Roman" w:hAnsi="Times New Roman" w:cs="Times New Roman"/>
          <w:position w:val="-12"/>
          <w:lang w:bidi="ml-IN"/>
        </w:rPr>
        <w:object w:dxaOrig="260" w:dyaOrig="360">
          <v:shape id="_x0000_i1059" type="#_x0000_t75" style="width:12.75pt;height:18pt" o:ole="">
            <v:imagedata r:id="rId173" o:title=""/>
          </v:shape>
          <o:OLEObject Type="Embed" ProgID="Equation.3" ShapeID="_x0000_i1059" DrawAspect="Content" ObjectID="_1583577100" r:id="rId174"/>
        </w:object>
      </w:r>
      <w:r w:rsidRPr="00E823BF">
        <w:rPr>
          <w:rFonts w:ascii="Times New Roman" w:hAnsi="Times New Roman" w:cs="Times New Roman"/>
          <w:lang w:bidi="ml-IN"/>
        </w:rPr>
        <w:t>.</w:t>
      </w:r>
    </w:p>
    <w:p w:rsidR="00BF2291" w:rsidRDefault="00E9188F">
      <w:pPr>
        <w:pStyle w:val="NoSpacing"/>
        <w:ind w:left="2880" w:firstLine="720"/>
        <w:jc w:val="both"/>
        <w:rPr>
          <w:rFonts w:ascii="Times New Roman" w:hAnsi="Times New Roman" w:cs="Times New Roman"/>
        </w:rPr>
      </w:pPr>
      <w:r w:rsidRPr="006F4280">
        <w:rPr>
          <w:rFonts w:ascii="Times New Roman" w:hAnsi="Times New Roman" w:cs="Times New Roman"/>
          <w:position w:val="-12"/>
        </w:rPr>
        <w:object w:dxaOrig="1140" w:dyaOrig="400">
          <v:shape id="_x0000_i1060" type="#_x0000_t75" style="width:57pt;height:19.5pt" o:ole="">
            <v:imagedata r:id="rId175" o:title=""/>
          </v:shape>
          <o:OLEObject Type="Embed" ProgID="Equation.3" ShapeID="_x0000_i1060" DrawAspect="Content" ObjectID="_1583577101" r:id="rId176"/>
        </w:object>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t>(58)</w:t>
      </w:r>
    </w:p>
    <w:p w:rsidR="00BF2291" w:rsidRDefault="00E823BF">
      <w:pPr>
        <w:pStyle w:val="NoSpacing"/>
        <w:jc w:val="both"/>
        <w:rPr>
          <w:rFonts w:ascii="Times New Roman" w:hAnsi="Times New Roman" w:cs="Times New Roman"/>
        </w:rPr>
      </w:pPr>
      <w:r w:rsidRPr="00E823BF">
        <w:rPr>
          <w:rFonts w:ascii="Times New Roman" w:hAnsi="Times New Roman" w:cs="Times New Roman"/>
        </w:rPr>
        <w:t xml:space="preserve">Damping </w:t>
      </w:r>
      <w:r w:rsidR="00C52961">
        <w:rPr>
          <w:rFonts w:ascii="Times New Roman" w:hAnsi="Times New Roman" w:cs="Times New Roman"/>
        </w:rPr>
        <w:t>ratio can</w:t>
      </w:r>
      <w:r w:rsidRPr="00E823BF">
        <w:rPr>
          <w:rFonts w:ascii="Times New Roman" w:hAnsi="Times New Roman" w:cs="Times New Roman"/>
        </w:rPr>
        <w:t xml:space="preserve"> be expressed as</w:t>
      </w:r>
    </w:p>
    <w:p w:rsidR="00BF2291" w:rsidRDefault="00E9188F">
      <w:pPr>
        <w:pStyle w:val="NoSpacing"/>
        <w:ind w:left="2880" w:firstLine="720"/>
        <w:jc w:val="both"/>
        <w:rPr>
          <w:rFonts w:ascii="Times New Roman" w:hAnsi="Times New Roman" w:cs="Times New Roman"/>
        </w:rPr>
      </w:pPr>
      <w:r w:rsidRPr="006F4280">
        <w:rPr>
          <w:rFonts w:ascii="Times New Roman" w:hAnsi="Times New Roman" w:cs="Times New Roman"/>
          <w:position w:val="-30"/>
        </w:rPr>
        <w:object w:dxaOrig="720" w:dyaOrig="680">
          <v:shape id="_x0000_i1061" type="#_x0000_t75" style="width:36.75pt;height:34.5pt" o:ole="">
            <v:imagedata r:id="rId177" o:title=""/>
          </v:shape>
          <o:OLEObject Type="Embed" ProgID="Equation.3" ShapeID="_x0000_i1061" DrawAspect="Content" ObjectID="_1583577102" r:id="rId178"/>
        </w:object>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r>
      <w:r w:rsidR="00E823BF" w:rsidRPr="00E823BF">
        <w:rPr>
          <w:rFonts w:ascii="Times New Roman" w:hAnsi="Times New Roman" w:cs="Times New Roman"/>
        </w:rPr>
        <w:tab/>
        <w:t>(59)</w:t>
      </w:r>
    </w:p>
    <w:p w:rsidR="00BF2291" w:rsidRDefault="00342E47">
      <w:pPr>
        <w:pStyle w:val="NoSpacing"/>
        <w:jc w:val="both"/>
        <w:rPr>
          <w:rFonts w:ascii="Times New Roman" w:hAnsi="Times New Roman" w:cs="Times New Roman"/>
        </w:rPr>
      </w:pPr>
      <w:r>
        <w:rPr>
          <w:rFonts w:ascii="Times New Roman" w:hAnsi="Times New Roman" w:cs="Times New Roman"/>
        </w:rPr>
        <w:t>For a M</w:t>
      </w:r>
      <w:r w:rsidR="006E49D9">
        <w:rPr>
          <w:rFonts w:ascii="Times New Roman" w:hAnsi="Times New Roman" w:cs="Times New Roman"/>
        </w:rPr>
        <w:t>ulti Degree of Freedom system</w:t>
      </w:r>
      <w:r w:rsidR="00E823BF" w:rsidRPr="00E823BF">
        <w:rPr>
          <w:rFonts w:ascii="Times New Roman" w:hAnsi="Times New Roman" w:cs="Times New Roman"/>
        </w:rPr>
        <w:t xml:space="preserve">,the </w:t>
      </w:r>
      <w:ins w:id="134" w:author="User" w:date="2018-03-25T23:27:00Z">
        <w:r w:rsidR="006818D2">
          <w:rPr>
            <w:rFonts w:ascii="Times New Roman" w:hAnsi="Times New Roman" w:cs="Times New Roman"/>
          </w:rPr>
          <w:t>damped</w:t>
        </w:r>
      </w:ins>
      <w:del w:id="135" w:author="User" w:date="2018-03-25T23:27:00Z">
        <w:r w:rsidR="00E823BF" w:rsidRPr="00E823BF" w:rsidDel="006818D2">
          <w:rPr>
            <w:rFonts w:ascii="Times New Roman" w:hAnsi="Times New Roman" w:cs="Times New Roman"/>
          </w:rPr>
          <w:delText>differentialequation of</w:delText>
        </w:r>
      </w:del>
      <w:r w:rsidR="00E823BF" w:rsidRPr="00E823BF">
        <w:rPr>
          <w:rFonts w:ascii="Times New Roman" w:hAnsi="Times New Roman" w:cs="Times New Roman"/>
        </w:rPr>
        <w:t xml:space="preserve"> vibration </w:t>
      </w:r>
      <w:ins w:id="136" w:author="User" w:date="2018-03-25T23:27:00Z">
        <w:r w:rsidR="006818D2">
          <w:rPr>
            <w:rFonts w:ascii="Times New Roman" w:hAnsi="Times New Roman" w:cs="Times New Roman"/>
          </w:rPr>
          <w:t>can be</w:t>
        </w:r>
      </w:ins>
      <w:del w:id="137" w:author="User" w:date="2018-03-25T23:27:00Z">
        <w:r w:rsidR="00E823BF" w:rsidRPr="00E823BF" w:rsidDel="006818D2">
          <w:rPr>
            <w:rFonts w:ascii="Times New Roman" w:hAnsi="Times New Roman" w:cs="Times New Roman"/>
          </w:rPr>
          <w:delText>is</w:delText>
        </w:r>
      </w:del>
      <w:r w:rsidR="00E823BF" w:rsidRPr="00E823BF">
        <w:rPr>
          <w:rFonts w:ascii="Times New Roman" w:hAnsi="Times New Roman" w:cs="Times New Roman"/>
        </w:rPr>
        <w:t xml:space="preserve"> expressed as</w:t>
      </w:r>
    </w:p>
    <w:p w:rsidR="00BF2291" w:rsidRDefault="00444D71">
      <w:pPr>
        <w:pStyle w:val="NoSpacing"/>
        <w:ind w:left="1440" w:firstLine="720"/>
        <w:jc w:val="both"/>
        <w:rPr>
          <w:rFonts w:ascii="Times New Roman" w:hAnsi="Times New Roman" w:cs="Times New Roman"/>
          <w:lang w:bidi="ml-IN"/>
        </w:rPr>
      </w:pPr>
      <w:r>
        <w:rPr>
          <w:rFonts w:ascii="Times New Roman" w:hAnsi="Times New Roman" w:cs="Times New Roman"/>
          <w:position w:val="-10"/>
        </w:rPr>
        <w:lastRenderedPageBreak/>
        <w:t xml:space="preserve">            </w:t>
      </w:r>
      <w:r w:rsidR="007B5A8B" w:rsidRPr="006F4280">
        <w:rPr>
          <w:rFonts w:ascii="Times New Roman" w:hAnsi="Times New Roman" w:cs="Times New Roman"/>
          <w:position w:val="-10"/>
        </w:rPr>
        <w:object w:dxaOrig="2420" w:dyaOrig="360">
          <v:shape id="_x0000_i1062" type="#_x0000_t75" style="width:120.75pt;height:18pt" o:ole="">
            <v:imagedata r:id="rId179" o:title=""/>
          </v:shape>
          <o:OLEObject Type="Embed" ProgID="Equation.3" ShapeID="_x0000_i1062" DrawAspect="Content" ObjectID="_1583577103" r:id="rId180"/>
        </w:object>
      </w:r>
      <w:r w:rsidR="00E823BF" w:rsidRPr="00E823BF">
        <w:rPr>
          <w:rFonts w:ascii="Times New Roman" w:hAnsi="Times New Roman" w:cs="Times New Roman"/>
          <w:lang w:bidi="ml-IN"/>
        </w:rPr>
        <w:tab/>
      </w:r>
      <w:r w:rsidR="00E823BF" w:rsidRPr="00E823BF">
        <w:rPr>
          <w:rFonts w:ascii="Times New Roman" w:hAnsi="Times New Roman" w:cs="Times New Roman"/>
          <w:lang w:bidi="ml-IN"/>
        </w:rPr>
        <w:tab/>
      </w:r>
      <w:r w:rsidR="00E823BF" w:rsidRPr="00E823BF">
        <w:rPr>
          <w:rFonts w:ascii="Times New Roman" w:hAnsi="Times New Roman" w:cs="Times New Roman"/>
          <w:lang w:bidi="ml-IN"/>
        </w:rPr>
        <w:tab/>
      </w:r>
      <w:r w:rsidR="00E823BF" w:rsidRPr="00E823BF">
        <w:rPr>
          <w:rFonts w:ascii="Times New Roman" w:hAnsi="Times New Roman" w:cs="Times New Roman"/>
          <w:lang w:bidi="ml-IN"/>
        </w:rPr>
        <w:tab/>
      </w:r>
      <w:r w:rsidR="00E823BF" w:rsidRPr="00E823BF">
        <w:rPr>
          <w:rFonts w:ascii="Times New Roman" w:hAnsi="Times New Roman" w:cs="Times New Roman"/>
          <w:lang w:bidi="ml-IN"/>
        </w:rPr>
        <w:tab/>
        <w:t>(60)</w:t>
      </w: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Where </w:t>
      </w:r>
      <w:r w:rsidR="00BD6F7D" w:rsidRPr="006F4280">
        <w:rPr>
          <w:rFonts w:ascii="Times New Roman" w:hAnsi="Times New Roman" w:cs="Times New Roman"/>
          <w:position w:val="-10"/>
          <w:lang w:bidi="ml-IN"/>
        </w:rPr>
        <w:object w:dxaOrig="880" w:dyaOrig="320">
          <v:shape id="_x0000_i1063" type="#_x0000_t75" style="width:44.25pt;height:16.5pt" o:ole="">
            <v:imagedata r:id="rId181" o:title=""/>
          </v:shape>
          <o:OLEObject Type="Embed" ProgID="Equation.3" ShapeID="_x0000_i1063" DrawAspect="Content" ObjectID="_1583577104" r:id="rId182"/>
        </w:object>
      </w:r>
      <w:r w:rsidRPr="00E823BF">
        <w:rPr>
          <w:rFonts w:ascii="Times New Roman" w:hAnsi="Times New Roman" w:cs="Times New Roman"/>
          <w:lang w:bidi="ml-IN"/>
        </w:rPr>
        <w:t xml:space="preserve"> and </w:t>
      </w:r>
      <w:r w:rsidR="00060D90" w:rsidRPr="006F4280">
        <w:rPr>
          <w:rFonts w:ascii="Times New Roman" w:hAnsi="Times New Roman" w:cs="Times New Roman"/>
          <w:position w:val="-10"/>
          <w:lang w:bidi="ml-IN"/>
        </w:rPr>
        <w:object w:dxaOrig="680" w:dyaOrig="320">
          <v:shape id="_x0000_i1064" type="#_x0000_t75" style="width:34.5pt;height:16.5pt" o:ole="">
            <v:imagedata r:id="rId183" o:title=""/>
          </v:shape>
          <o:OLEObject Type="Embed" ProgID="Equation.3" ShapeID="_x0000_i1064" DrawAspect="Content" ObjectID="_1583577105" r:id="rId184"/>
        </w:object>
      </w:r>
      <w:r w:rsidRPr="00E823BF">
        <w:rPr>
          <w:rFonts w:ascii="Times New Roman" w:hAnsi="Times New Roman" w:cs="Times New Roman"/>
          <w:lang w:bidi="ml-IN"/>
        </w:rPr>
        <w:t xml:space="preserve"> represent mass matrix , damping matrix , stiffness matrix and force </w:t>
      </w:r>
      <w:del w:id="138" w:author="Kiran Vijayan" w:date="2018-03-21T18:25:00Z">
        <w:r w:rsidRPr="00E823BF" w:rsidDel="00225A94">
          <w:rPr>
            <w:rFonts w:ascii="Times New Roman" w:hAnsi="Times New Roman" w:cs="Times New Roman"/>
            <w:lang w:bidi="ml-IN"/>
          </w:rPr>
          <w:delText xml:space="preserve">matrix </w:delText>
        </w:r>
      </w:del>
      <w:ins w:id="139" w:author="Kiran Vijayan" w:date="2018-03-21T18:25:00Z">
        <w:r w:rsidR="00225A94">
          <w:rPr>
            <w:rFonts w:ascii="Times New Roman" w:hAnsi="Times New Roman" w:cs="Times New Roman"/>
            <w:lang w:bidi="ml-IN"/>
          </w:rPr>
          <w:t xml:space="preserve">vector </w:t>
        </w:r>
      </w:ins>
      <w:r w:rsidRPr="00E823BF">
        <w:rPr>
          <w:rFonts w:ascii="Times New Roman" w:hAnsi="Times New Roman" w:cs="Times New Roman"/>
          <w:lang w:bidi="ml-IN"/>
        </w:rPr>
        <w:t>respectively.</w:t>
      </w:r>
    </w:p>
    <w:p w:rsidR="00BF2291" w:rsidRDefault="007B5A8B">
      <w:pPr>
        <w:pStyle w:val="NoSpacing"/>
        <w:jc w:val="both"/>
        <w:rPr>
          <w:rFonts w:ascii="Times New Roman" w:hAnsi="Times New Roman" w:cs="Times New Roman"/>
          <w:lang w:bidi="ml-IN"/>
        </w:rPr>
      </w:pPr>
      <w:r w:rsidRPr="006F4280">
        <w:rPr>
          <w:rFonts w:ascii="Times New Roman" w:hAnsi="Times New Roman" w:cs="Times New Roman"/>
          <w:position w:val="-10"/>
          <w:lang w:bidi="ml-IN"/>
        </w:rPr>
        <w:object w:dxaOrig="580" w:dyaOrig="360">
          <v:shape id="_x0000_i1065" type="#_x0000_t75" style="width:27.75pt;height:18pt" o:ole="">
            <v:imagedata r:id="rId185" o:title=""/>
          </v:shape>
          <o:OLEObject Type="Embed" ProgID="Equation.3" ShapeID="_x0000_i1065" DrawAspect="Content" ObjectID="_1583577106" r:id="rId186"/>
        </w:object>
      </w:r>
      <w:r w:rsidR="00E823BF" w:rsidRPr="00E823BF">
        <w:rPr>
          <w:rFonts w:ascii="Times New Roman" w:hAnsi="Times New Roman" w:cs="Times New Roman"/>
          <w:lang w:bidi="ml-IN"/>
        </w:rPr>
        <w:t>and</w:t>
      </w:r>
      <w:r w:rsidRPr="006F4280">
        <w:rPr>
          <w:rFonts w:ascii="Times New Roman" w:hAnsi="Times New Roman" w:cs="Times New Roman"/>
          <w:position w:val="-4"/>
          <w:lang w:bidi="ml-IN"/>
        </w:rPr>
        <w:object w:dxaOrig="279" w:dyaOrig="300">
          <v:shape id="_x0000_i1066" type="#_x0000_t75" style="width:14.25pt;height:15pt" o:ole="">
            <v:imagedata r:id="rId187" o:title=""/>
          </v:shape>
          <o:OLEObject Type="Embed" ProgID="Equation.3" ShapeID="_x0000_i1066" DrawAspect="Content" ObjectID="_1583577107" r:id="rId188"/>
        </w:object>
      </w:r>
      <w:r w:rsidR="00E823BF" w:rsidRPr="00E823BF">
        <w:rPr>
          <w:rFonts w:ascii="Times New Roman" w:hAnsi="Times New Roman" w:cs="Times New Roman"/>
          <w:lang w:bidi="ml-IN"/>
        </w:rPr>
        <w:t xml:space="preserve"> are the </w:t>
      </w:r>
      <w:del w:id="140" w:author="Kiran Vijayan" w:date="2018-03-21T18:25:00Z">
        <w:r w:rsidR="00E823BF" w:rsidRPr="00E823BF" w:rsidDel="00225A94">
          <w:rPr>
            <w:rFonts w:ascii="Times New Roman" w:hAnsi="Times New Roman" w:cs="Times New Roman"/>
            <w:lang w:bidi="ml-IN"/>
          </w:rPr>
          <w:delText xml:space="preserve">physical </w:delText>
        </w:r>
      </w:del>
      <w:r w:rsidR="00E823BF" w:rsidRPr="00E823BF">
        <w:rPr>
          <w:rFonts w:ascii="Times New Roman" w:hAnsi="Times New Roman" w:cs="Times New Roman"/>
          <w:lang w:bidi="ml-IN"/>
        </w:rPr>
        <w:t>displacements , velocities and accelerations of the degress of freedom.</w:t>
      </w:r>
    </w:p>
    <w:p w:rsidR="00BF2291" w:rsidRDefault="00444D71">
      <w:pPr>
        <w:pStyle w:val="NoSpacing"/>
        <w:ind w:left="720" w:firstLine="720"/>
        <w:jc w:val="both"/>
        <w:rPr>
          <w:rFonts w:ascii="Times New Roman" w:hAnsi="Times New Roman" w:cs="Times New Roman"/>
          <w:lang w:bidi="ml-IN"/>
        </w:rPr>
      </w:pPr>
      <w:r>
        <w:rPr>
          <w:rFonts w:ascii="Times New Roman" w:hAnsi="Times New Roman" w:cs="Times New Roman"/>
          <w:position w:val="-68"/>
          <w:lang w:bidi="ml-IN"/>
        </w:rPr>
        <w:t xml:space="preserve">     </w:t>
      </w:r>
      <w:r w:rsidR="007B5A8B" w:rsidRPr="006F4280">
        <w:rPr>
          <w:rFonts w:ascii="Times New Roman" w:hAnsi="Times New Roman" w:cs="Times New Roman"/>
          <w:position w:val="-68"/>
          <w:lang w:bidi="ml-IN"/>
        </w:rPr>
        <w:object w:dxaOrig="1200" w:dyaOrig="1480">
          <v:shape id="_x0000_i1067" type="#_x0000_t75" style="width:60pt;height:73.5pt" o:ole="">
            <v:imagedata r:id="rId189" o:title=""/>
          </v:shape>
          <o:OLEObject Type="Embed" ProgID="Equation.3" ShapeID="_x0000_i1067" DrawAspect="Content" ObjectID="_1583577108" r:id="rId190"/>
        </w:object>
      </w:r>
      <w:r w:rsidR="00E823BF" w:rsidRPr="00E823BF">
        <w:rPr>
          <w:rFonts w:ascii="Times New Roman" w:hAnsi="Times New Roman" w:cs="Times New Roman"/>
          <w:lang w:bidi="ml-IN"/>
        </w:rPr>
        <w:t>,</w:t>
      </w:r>
      <w:r w:rsidR="007B5A8B" w:rsidRPr="006F4280">
        <w:rPr>
          <w:rFonts w:ascii="Times New Roman" w:hAnsi="Times New Roman" w:cs="Times New Roman"/>
          <w:position w:val="-68"/>
          <w:lang w:bidi="ml-IN"/>
        </w:rPr>
        <w:object w:dxaOrig="1240" w:dyaOrig="1480">
          <v:shape id="_x0000_i1068" type="#_x0000_t75" style="width:62.25pt;height:73.5pt" o:ole="">
            <v:imagedata r:id="rId191" o:title=""/>
          </v:shape>
          <o:OLEObject Type="Embed" ProgID="Equation.3" ShapeID="_x0000_i1068" DrawAspect="Content" ObjectID="_1583577109" r:id="rId192"/>
        </w:object>
      </w:r>
      <w:r w:rsidR="00E823BF" w:rsidRPr="00E823BF">
        <w:rPr>
          <w:rFonts w:ascii="Times New Roman" w:hAnsi="Times New Roman" w:cs="Times New Roman"/>
          <w:lang w:bidi="ml-IN"/>
        </w:rPr>
        <w:t xml:space="preserve"> and </w:t>
      </w:r>
      <w:r w:rsidR="007B5A8B" w:rsidRPr="006F4280">
        <w:rPr>
          <w:rFonts w:ascii="Times New Roman" w:hAnsi="Times New Roman" w:cs="Times New Roman"/>
          <w:position w:val="-68"/>
          <w:lang w:bidi="ml-IN"/>
        </w:rPr>
        <w:object w:dxaOrig="1200" w:dyaOrig="1480">
          <v:shape id="_x0000_i1069" type="#_x0000_t75" style="width:60pt;height:73.5pt" o:ole="">
            <v:imagedata r:id="rId193" o:title=""/>
          </v:shape>
          <o:OLEObject Type="Embed" ProgID="Equation.3" ShapeID="_x0000_i1069" DrawAspect="Content" ObjectID="_1583577110" r:id="rId194"/>
        </w:object>
      </w:r>
      <w:r w:rsidR="00E823BF" w:rsidRPr="00E823BF">
        <w:rPr>
          <w:rFonts w:ascii="Times New Roman" w:hAnsi="Times New Roman" w:cs="Times New Roman"/>
          <w:position w:val="-68"/>
          <w:lang w:bidi="ml-IN"/>
        </w:rPr>
        <w:tab/>
      </w:r>
      <w:r w:rsidR="00E823BF" w:rsidRPr="00E823BF">
        <w:rPr>
          <w:rFonts w:ascii="Times New Roman" w:hAnsi="Times New Roman" w:cs="Times New Roman"/>
          <w:position w:val="-68"/>
          <w:lang w:bidi="ml-IN"/>
        </w:rPr>
        <w:tab/>
      </w:r>
      <w:r w:rsidR="00E823BF" w:rsidRPr="00E823BF">
        <w:rPr>
          <w:rFonts w:ascii="Times New Roman" w:hAnsi="Times New Roman" w:cs="Times New Roman"/>
          <w:position w:val="-68"/>
          <w:lang w:bidi="ml-IN"/>
        </w:rPr>
        <w:tab/>
      </w:r>
      <w:r w:rsidR="00E823BF" w:rsidRPr="00E823BF">
        <w:rPr>
          <w:rFonts w:ascii="Times New Roman" w:hAnsi="Times New Roman" w:cs="Times New Roman"/>
          <w:position w:val="-68"/>
          <w:lang w:bidi="ml-IN"/>
        </w:rPr>
        <w:tab/>
        <w:t>(61</w:t>
      </w:r>
      <w:r w:rsidR="00DB1244">
        <w:rPr>
          <w:rFonts w:ascii="Times New Roman" w:hAnsi="Times New Roman" w:cs="Times New Roman"/>
          <w:position w:val="-68"/>
          <w:lang w:bidi="ml-IN"/>
        </w:rPr>
        <w:t>)</w:t>
      </w:r>
    </w:p>
    <w:p w:rsidR="00BF2291" w:rsidRDefault="00BF2291">
      <w:pPr>
        <w:pStyle w:val="NoSpacing"/>
        <w:jc w:val="both"/>
        <w:rPr>
          <w:rFonts w:ascii="Times New Roman" w:hAnsi="Times New Roman" w:cs="Times New Roman"/>
        </w:rPr>
      </w:pPr>
    </w:p>
    <w:p w:rsidR="00BF2291" w:rsidRDefault="006E49D9">
      <w:pPr>
        <w:pStyle w:val="NoSpacing"/>
        <w:jc w:val="both"/>
        <w:rPr>
          <w:rFonts w:ascii="Times New Roman" w:hAnsi="Times New Roman" w:cs="Times New Roman"/>
          <w:lang w:bidi="ml-IN"/>
        </w:rPr>
      </w:pPr>
      <w:r>
        <w:rPr>
          <w:rFonts w:ascii="Times New Roman" w:hAnsi="Times New Roman" w:cs="Times New Roman"/>
          <w:lang w:bidi="ml-IN"/>
        </w:rPr>
        <w:t>One</w:t>
      </w:r>
      <w:ins w:id="141" w:author="User" w:date="2018-03-25T23:28:00Z">
        <w:r w:rsidR="006818D2">
          <w:rPr>
            <w:rFonts w:ascii="Times New Roman" w:hAnsi="Times New Roman" w:cs="Times New Roman"/>
            <w:lang w:bidi="ml-IN"/>
          </w:rPr>
          <w:t xml:space="preserve"> of the widely used approach to</w:t>
        </w:r>
      </w:ins>
      <w:r>
        <w:rPr>
          <w:rFonts w:ascii="Times New Roman" w:hAnsi="Times New Roman" w:cs="Times New Roman"/>
          <w:lang w:bidi="ml-IN"/>
        </w:rPr>
        <w:t xml:space="preserve"> </w:t>
      </w:r>
      <w:del w:id="142" w:author="User" w:date="2018-03-25T23:28:00Z">
        <w:r w:rsidDel="006818D2">
          <w:rPr>
            <w:rFonts w:ascii="Times New Roman" w:hAnsi="Times New Roman" w:cs="Times New Roman"/>
            <w:lang w:bidi="ml-IN"/>
          </w:rPr>
          <w:delText>way to</w:delText>
        </w:r>
      </w:del>
      <w:r>
        <w:rPr>
          <w:rFonts w:ascii="Times New Roman" w:hAnsi="Times New Roman" w:cs="Times New Roman"/>
          <w:lang w:bidi="ml-IN"/>
        </w:rPr>
        <w:t xml:space="preserve"> model damping is Rayleigh dampin</w:t>
      </w:r>
      <w:r w:rsidR="00C52961">
        <w:rPr>
          <w:rFonts w:ascii="Times New Roman" w:hAnsi="Times New Roman" w:cs="Times New Roman"/>
          <w:lang w:bidi="ml-IN"/>
        </w:rPr>
        <w:t>g</w:t>
      </w: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b/>
        </w:rPr>
      </w:pPr>
      <w:r w:rsidRPr="00E823BF">
        <w:rPr>
          <w:rFonts w:ascii="Times New Roman" w:hAnsi="Times New Roman" w:cs="Times New Roman"/>
          <w:b/>
        </w:rPr>
        <w:t>RAYLEIGH DAMPING</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In Rayleigh damping </w:t>
      </w:r>
      <w:ins w:id="143" w:author="User" w:date="2018-03-25T23:28:00Z">
        <w:r w:rsidR="006818D2">
          <w:rPr>
            <w:rFonts w:ascii="Times New Roman" w:hAnsi="Times New Roman" w:cs="Times New Roman"/>
            <w:lang w:bidi="ml-IN"/>
          </w:rPr>
          <w:t xml:space="preserve">model , the </w:t>
        </w:r>
      </w:ins>
      <w:r w:rsidRPr="00E823BF">
        <w:rPr>
          <w:rFonts w:ascii="Times New Roman" w:hAnsi="Times New Roman" w:cs="Times New Roman"/>
          <w:lang w:bidi="ml-IN"/>
        </w:rPr>
        <w:t xml:space="preserve">damping matrix </w:t>
      </w:r>
      <w:ins w:id="144" w:author="User" w:date="2018-03-25T23:29:00Z">
        <w:r w:rsidR="006818D2">
          <w:rPr>
            <w:rFonts w:ascii="Times New Roman" w:hAnsi="Times New Roman" w:cs="Times New Roman"/>
            <w:lang w:bidi="ml-IN"/>
          </w:rPr>
          <w:t>is</w:t>
        </w:r>
      </w:ins>
      <w:del w:id="145" w:author="User" w:date="2018-03-25T23:29:00Z">
        <w:r w:rsidRPr="00E823BF" w:rsidDel="006818D2">
          <w:rPr>
            <w:rFonts w:ascii="Times New Roman" w:hAnsi="Times New Roman" w:cs="Times New Roman"/>
            <w:lang w:bidi="ml-IN"/>
          </w:rPr>
          <w:delText>can be</w:delText>
        </w:r>
      </w:del>
      <w:r w:rsidRPr="00E823BF">
        <w:rPr>
          <w:rFonts w:ascii="Times New Roman" w:hAnsi="Times New Roman" w:cs="Times New Roman"/>
          <w:lang w:bidi="ml-IN"/>
        </w:rPr>
        <w:t xml:space="preserve"> expressed as a linear combination of mass matrix and stiffnesmatrix , i.e.,</w:t>
      </w:r>
    </w:p>
    <w:p w:rsidR="00BF2291" w:rsidRDefault="00444D71">
      <w:pPr>
        <w:pStyle w:val="NoSpacing"/>
        <w:ind w:left="2160" w:firstLine="720"/>
        <w:jc w:val="both"/>
        <w:rPr>
          <w:rFonts w:ascii="Times New Roman" w:hAnsi="Times New Roman" w:cs="Times New Roman"/>
        </w:rPr>
      </w:pPr>
      <w:r>
        <w:rPr>
          <w:rFonts w:ascii="Times New Roman" w:hAnsi="Times New Roman" w:cs="Times New Roman"/>
          <w:position w:val="-10"/>
        </w:rPr>
        <w:t xml:space="preserve">          </w:t>
      </w:r>
      <w:r w:rsidR="00BD6F7D" w:rsidRPr="006F4280">
        <w:rPr>
          <w:rFonts w:ascii="Times New Roman" w:hAnsi="Times New Roman" w:cs="Times New Roman"/>
          <w:position w:val="-10"/>
        </w:rPr>
        <w:object w:dxaOrig="1420" w:dyaOrig="320">
          <v:shape id="_x0000_i1070" type="#_x0000_t75" style="width:71.25pt;height:16.5pt" o:ole="">
            <v:imagedata r:id="rId195" o:title=""/>
          </v:shape>
          <o:OLEObject Type="Embed" ProgID="Equation.3" ShapeID="_x0000_i1070" DrawAspect="Content" ObjectID="_1583577111" r:id="rId196"/>
        </w:object>
      </w:r>
      <w:r w:rsidR="00E823BF" w:rsidRPr="00E823BF">
        <w:rPr>
          <w:rFonts w:ascii="Times New Roman" w:hAnsi="Times New Roman" w:cs="Times New Roman"/>
          <w:position w:val="-10"/>
        </w:rPr>
        <w:tab/>
      </w:r>
      <w:r>
        <w:rPr>
          <w:rFonts w:ascii="Times New Roman" w:hAnsi="Times New Roman" w:cs="Times New Roman"/>
          <w:position w:val="-10"/>
        </w:rPr>
        <w:tab/>
      </w:r>
      <w:r>
        <w:rPr>
          <w:rFonts w:ascii="Times New Roman" w:hAnsi="Times New Roman" w:cs="Times New Roman"/>
          <w:position w:val="-10"/>
        </w:rPr>
        <w:tab/>
      </w:r>
      <w:r w:rsidR="00E823BF" w:rsidRPr="00E823BF">
        <w:rPr>
          <w:rFonts w:ascii="Times New Roman" w:hAnsi="Times New Roman" w:cs="Times New Roman"/>
          <w:position w:val="-10"/>
        </w:rPr>
        <w:tab/>
      </w:r>
      <w:r w:rsidR="00DB1244">
        <w:rPr>
          <w:rFonts w:ascii="Times New Roman" w:hAnsi="Times New Roman" w:cs="Times New Roman"/>
          <w:position w:val="-10"/>
        </w:rPr>
        <w:tab/>
      </w:r>
      <w:r w:rsidR="00DB1244">
        <w:rPr>
          <w:rFonts w:ascii="Times New Roman" w:hAnsi="Times New Roman" w:cs="Times New Roman"/>
          <w:position w:val="-10"/>
        </w:rPr>
        <w:tab/>
      </w:r>
      <w:r w:rsidR="00E823BF" w:rsidRPr="00E823BF">
        <w:rPr>
          <w:rFonts w:ascii="Times New Roman" w:hAnsi="Times New Roman" w:cs="Times New Roman"/>
          <w:position w:val="-10"/>
        </w:rPr>
        <w:t>(62)</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Where </w:t>
      </w:r>
      <w:r w:rsidR="00BD6F7D" w:rsidRPr="006F4280">
        <w:rPr>
          <w:rFonts w:ascii="Times New Roman" w:hAnsi="Times New Roman" w:cs="Times New Roman"/>
          <w:position w:val="-6"/>
          <w:lang w:bidi="ml-IN"/>
        </w:rPr>
        <w:object w:dxaOrig="240" w:dyaOrig="220">
          <v:shape id="_x0000_i1071" type="#_x0000_t75" style="width:12pt;height:10.5pt" o:ole="">
            <v:imagedata r:id="rId197" o:title=""/>
          </v:shape>
          <o:OLEObject Type="Embed" ProgID="Equation.3" ShapeID="_x0000_i1071" DrawAspect="Content" ObjectID="_1583577112" r:id="rId198"/>
        </w:object>
      </w:r>
      <w:r w:rsidRPr="00E823BF">
        <w:rPr>
          <w:rFonts w:ascii="Times New Roman" w:hAnsi="Times New Roman" w:cs="Times New Roman"/>
          <w:lang w:bidi="ml-IN"/>
        </w:rPr>
        <w:t>and</w:t>
      </w:r>
      <w:r w:rsidR="00BD6F7D" w:rsidRPr="006F4280">
        <w:rPr>
          <w:rFonts w:ascii="Times New Roman" w:hAnsi="Times New Roman" w:cs="Times New Roman"/>
          <w:position w:val="-10"/>
          <w:lang w:bidi="ml-IN"/>
        </w:rPr>
        <w:object w:dxaOrig="240" w:dyaOrig="320">
          <v:shape id="_x0000_i1072" type="#_x0000_t75" style="width:12pt;height:16.5pt" o:ole="">
            <v:imagedata r:id="rId199" o:title=""/>
          </v:shape>
          <o:OLEObject Type="Embed" ProgID="Equation.3" ShapeID="_x0000_i1072" DrawAspect="Content" ObjectID="_1583577113" r:id="rId200"/>
        </w:object>
      </w:r>
      <w:r w:rsidRPr="00E823BF">
        <w:rPr>
          <w:rFonts w:ascii="Times New Roman" w:hAnsi="Times New Roman" w:cs="Times New Roman"/>
          <w:lang w:bidi="ml-IN"/>
        </w:rPr>
        <w:t>are real scalars with 1/sec and sec units respectively.</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The damping ratio for the nth mode of such a system is:</w:t>
      </w:r>
    </w:p>
    <w:p w:rsidR="00BF2291" w:rsidRDefault="00BD6F7D">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30"/>
          <w:lang w:bidi="ml-IN"/>
        </w:rPr>
        <w:object w:dxaOrig="1640" w:dyaOrig="680">
          <v:shape id="_x0000_i1073" type="#_x0000_t75" style="width:81pt;height:34.5pt" o:ole="">
            <v:imagedata r:id="rId201" o:title=""/>
          </v:shape>
          <o:OLEObject Type="Embed" ProgID="Equation.3" ShapeID="_x0000_i1073" DrawAspect="Content" ObjectID="_1583577114" r:id="rId202"/>
        </w:object>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DB1244">
        <w:rPr>
          <w:rFonts w:ascii="Times New Roman" w:hAnsi="Times New Roman" w:cs="Times New Roman"/>
          <w:position w:val="-30"/>
          <w:lang w:bidi="ml-IN"/>
        </w:rPr>
        <w:tab/>
      </w:r>
      <w:r w:rsidR="00E823BF" w:rsidRPr="00E823BF">
        <w:rPr>
          <w:rFonts w:ascii="Times New Roman" w:hAnsi="Times New Roman" w:cs="Times New Roman"/>
          <w:position w:val="-30"/>
          <w:lang w:bidi="ml-IN"/>
        </w:rPr>
        <w:tab/>
        <w:t>(63)</w:t>
      </w:r>
    </w:p>
    <w:p w:rsidR="00BF2291" w:rsidRDefault="006E49D9">
      <w:pPr>
        <w:pStyle w:val="NoSpacing"/>
        <w:jc w:val="both"/>
        <w:rPr>
          <w:rFonts w:ascii="Times New Roman" w:hAnsi="Times New Roman" w:cs="Times New Roman"/>
          <w:lang w:bidi="ml-IN"/>
        </w:rPr>
      </w:pPr>
      <w:r>
        <w:rPr>
          <w:rFonts w:ascii="Times New Roman" w:hAnsi="Times New Roman" w:cs="Times New Roman"/>
          <w:lang w:bidi="ml-IN"/>
        </w:rPr>
        <w:t xml:space="preserve">Two methods were used to formulate Rayleigh Damping </w:t>
      </w:r>
    </w:p>
    <w:p w:rsidR="00BF2291" w:rsidRDefault="006E49D9">
      <w:pPr>
        <w:pStyle w:val="NoSpacing"/>
        <w:jc w:val="both"/>
        <w:rPr>
          <w:rFonts w:ascii="Times New Roman" w:hAnsi="Times New Roman" w:cs="Times New Roman"/>
          <w:lang w:bidi="ml-IN"/>
        </w:rPr>
      </w:pPr>
      <w:r>
        <w:rPr>
          <w:rFonts w:ascii="Times New Roman" w:hAnsi="Times New Roman" w:cs="Times New Roman"/>
          <w:lang w:bidi="ml-IN"/>
        </w:rPr>
        <w:t>1).Solving Using Quadratic Method</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The eigenvectors of the undamped system follows orthogonality condition i.e.,</w:t>
      </w:r>
    </w:p>
    <w:p w:rsidR="00BF2291" w:rsidRDefault="00444D71">
      <w:pPr>
        <w:pStyle w:val="NoSpacing"/>
        <w:ind w:left="720" w:firstLine="720"/>
        <w:jc w:val="both"/>
        <w:rPr>
          <w:rFonts w:ascii="Times New Roman" w:hAnsi="Times New Roman" w:cs="Times New Roman"/>
          <w:lang w:bidi="ml-IN"/>
        </w:rPr>
      </w:pPr>
      <w:r>
        <w:rPr>
          <w:rFonts w:ascii="Times New Roman" w:hAnsi="Times New Roman" w:cs="Times New Roman"/>
          <w:position w:val="-12"/>
          <w:lang w:bidi="ml-IN"/>
        </w:rPr>
        <w:t xml:space="preserve">            </w:t>
      </w:r>
      <w:r w:rsidR="006450DF" w:rsidRPr="006F4280">
        <w:rPr>
          <w:rFonts w:ascii="Times New Roman" w:hAnsi="Times New Roman" w:cs="Times New Roman"/>
          <w:position w:val="-12"/>
          <w:lang w:bidi="ml-IN"/>
        </w:rPr>
        <w:object w:dxaOrig="1140" w:dyaOrig="400">
          <v:shape id="_x0000_i1074" type="#_x0000_t75" style="width:57pt;height:19.5pt" o:ole="">
            <v:imagedata r:id="rId203" o:title=""/>
          </v:shape>
          <o:OLEObject Type="Embed" ProgID="Equation.3" ShapeID="_x0000_i1074" DrawAspect="Content" ObjectID="_1583577115" r:id="rId204"/>
        </w:object>
      </w:r>
      <w:r w:rsidR="006450DF" w:rsidRPr="006F4280">
        <w:rPr>
          <w:rFonts w:ascii="Times New Roman" w:hAnsi="Times New Roman" w:cs="Times New Roman"/>
          <w:position w:val="-10"/>
          <w:lang w:bidi="ml-IN"/>
        </w:rPr>
        <w:object w:dxaOrig="520" w:dyaOrig="300">
          <v:shape id="_x0000_i1075" type="#_x0000_t75" style="width:26.25pt;height:15pt" o:ole="">
            <v:imagedata r:id="rId205" o:title=""/>
          </v:shape>
          <o:OLEObject Type="Embed" ProgID="Equation.3" ShapeID="_x0000_i1075" DrawAspect="Content" ObjectID="_1583577116" r:id="rId206"/>
        </w:object>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t>(64)</w:t>
      </w:r>
    </w:p>
    <w:p w:rsidR="00BF2291" w:rsidRDefault="00444D71">
      <w:pPr>
        <w:pStyle w:val="NoSpacing"/>
        <w:ind w:left="720" w:firstLine="720"/>
        <w:jc w:val="both"/>
        <w:rPr>
          <w:rFonts w:ascii="Times New Roman" w:hAnsi="Times New Roman" w:cs="Times New Roman"/>
          <w:lang w:bidi="ml-IN"/>
        </w:rPr>
      </w:pPr>
      <w:r>
        <w:rPr>
          <w:rFonts w:ascii="Times New Roman" w:hAnsi="Times New Roman" w:cs="Times New Roman"/>
          <w:position w:val="-12"/>
        </w:rPr>
        <w:t xml:space="preserve">            </w:t>
      </w:r>
      <w:r w:rsidR="006450DF" w:rsidRPr="006F4280">
        <w:rPr>
          <w:rFonts w:ascii="Times New Roman" w:hAnsi="Times New Roman" w:cs="Times New Roman"/>
          <w:position w:val="-12"/>
        </w:rPr>
        <w:object w:dxaOrig="1180" w:dyaOrig="400">
          <v:shape id="_x0000_i1076" type="#_x0000_t75" style="width:59.25pt;height:19.5pt" o:ole="">
            <v:imagedata r:id="rId207" o:title=""/>
          </v:shape>
          <o:OLEObject Type="Embed" ProgID="Equation.3" ShapeID="_x0000_i1076" DrawAspect="Content" ObjectID="_1583577117" r:id="rId208"/>
        </w:object>
      </w:r>
      <w:r w:rsidR="006450DF" w:rsidRPr="006F4280">
        <w:rPr>
          <w:rFonts w:ascii="Times New Roman" w:hAnsi="Times New Roman" w:cs="Times New Roman"/>
          <w:position w:val="-10"/>
          <w:lang w:bidi="ml-IN"/>
        </w:rPr>
        <w:object w:dxaOrig="520" w:dyaOrig="300">
          <v:shape id="_x0000_i1077" type="#_x0000_t75" style="width:26.25pt;height:15pt" o:ole="">
            <v:imagedata r:id="rId209" o:title=""/>
          </v:shape>
          <o:OLEObject Type="Embed" ProgID="Equation.3" ShapeID="_x0000_i1077" DrawAspect="Content" ObjectID="_1583577118" r:id="rId210"/>
        </w:object>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t>(65)</w:t>
      </w:r>
    </w:p>
    <w:p w:rsidR="005D0735" w:rsidRDefault="005D0735">
      <w:pPr>
        <w:pStyle w:val="NoSpacing"/>
        <w:jc w:val="both"/>
        <w:rPr>
          <w:ins w:id="146" w:author="User" w:date="2018-03-26T13:10:00Z"/>
          <w:rFonts w:ascii="Times New Roman" w:hAnsi="Times New Roman" w:cs="Times New Roman"/>
          <w:lang w:bidi="ml-IN"/>
        </w:rPr>
      </w:pPr>
      <w:ins w:id="147" w:author="User" w:date="2018-03-26T13:12:00Z">
        <w:r>
          <w:rPr>
            <w:rFonts w:ascii="Times New Roman" w:hAnsi="Times New Roman" w:cs="Times New Roman"/>
            <w:lang w:bidi="ml-IN"/>
          </w:rPr>
          <w:t xml:space="preserve">Where </w:t>
        </w:r>
      </w:ins>
      <w:ins w:id="148" w:author="User" w:date="2018-03-26T13:10:00Z">
        <w:r w:rsidRPr="005D0735">
          <w:rPr>
            <w:rFonts w:ascii="Times New Roman" w:hAnsi="Times New Roman" w:cs="Times New Roman"/>
            <w:position w:val="-12"/>
            <w:lang w:bidi="ml-IN"/>
            <w:rPrChange w:id="149" w:author="User" w:date="2018-03-26T13:10:00Z">
              <w:rPr>
                <w:rFonts w:ascii="Times New Roman" w:hAnsi="Times New Roman" w:cs="Times New Roman"/>
                <w:position w:val="-14"/>
                <w:lang w:bidi="ml-IN"/>
              </w:rPr>
            </w:rPrChange>
          </w:rPr>
          <w:object w:dxaOrig="240" w:dyaOrig="360">
            <v:shape id="_x0000_i1158" type="#_x0000_t75" style="width:12pt;height:18pt" o:ole="">
              <v:imagedata r:id="rId211" o:title=""/>
            </v:shape>
            <o:OLEObject Type="Embed" ProgID="Equation.3" ShapeID="_x0000_i1158" DrawAspect="Content" ObjectID="_1583577119" r:id="rId212"/>
          </w:object>
        </w:r>
        <w:r>
          <w:rPr>
            <w:rFonts w:ascii="Times New Roman" w:hAnsi="Times New Roman" w:cs="Times New Roman"/>
            <w:lang w:bidi="ml-IN"/>
          </w:rPr>
          <w:t xml:space="preserve">represents </w:t>
        </w:r>
      </w:ins>
      <w:ins w:id="150" w:author="User" w:date="2018-03-26T13:11:00Z">
        <w:r w:rsidRPr="005D0735">
          <w:rPr>
            <w:rFonts w:ascii="Times New Roman" w:hAnsi="Times New Roman" w:cs="Times New Roman"/>
            <w:position w:val="-6"/>
            <w:lang w:bidi="ml-IN"/>
            <w:rPrChange w:id="151" w:author="User" w:date="2018-03-26T13:11:00Z">
              <w:rPr>
                <w:rFonts w:ascii="Times New Roman" w:hAnsi="Times New Roman" w:cs="Times New Roman"/>
                <w:position w:val="-6"/>
                <w:lang w:bidi="ml-IN"/>
              </w:rPr>
            </w:rPrChange>
          </w:rPr>
          <w:object w:dxaOrig="279" w:dyaOrig="320">
            <v:shape id="_x0000_i1159" type="#_x0000_t75" style="width:14.25pt;height:15.75pt" o:ole="">
              <v:imagedata r:id="rId213" o:title=""/>
            </v:shape>
            <o:OLEObject Type="Embed" ProgID="Equation.3" ShapeID="_x0000_i1159" DrawAspect="Content" ObjectID="_1583577120" r:id="rId214"/>
          </w:object>
        </w:r>
      </w:ins>
      <w:ins w:id="152" w:author="User" w:date="2018-03-26T13:12:00Z">
        <w:r w:rsidR="00D81C78">
          <w:rPr>
            <w:rFonts w:ascii="Times New Roman" w:hAnsi="Times New Roman" w:cs="Times New Roman"/>
            <w:lang w:bidi="ml-IN"/>
          </w:rPr>
          <w:t>eigenvecto</w:t>
        </w:r>
      </w:ins>
      <w:ins w:id="153" w:author="User" w:date="2018-03-26T13:24:00Z">
        <w:r w:rsidR="00D81C78">
          <w:rPr>
            <w:rFonts w:ascii="Times New Roman" w:hAnsi="Times New Roman" w:cs="Times New Roman"/>
            <w:lang w:bidi="ml-IN"/>
          </w:rPr>
          <w:t>r</w:t>
        </w:r>
      </w:ins>
    </w:p>
    <w:p w:rsidR="005D0735" w:rsidRDefault="005D0735">
      <w:pPr>
        <w:pStyle w:val="NoSpacing"/>
        <w:jc w:val="both"/>
        <w:rPr>
          <w:ins w:id="154" w:author="User" w:date="2018-03-26T13:14:00Z"/>
          <w:rFonts w:ascii="Times New Roman" w:hAnsi="Times New Roman" w:cs="Times New Roman"/>
          <w:lang w:bidi="ml-IN"/>
        </w:rPr>
      </w:pPr>
      <w:ins w:id="155" w:author="User" w:date="2018-03-26T13:13:00Z">
        <w:r>
          <w:rPr>
            <w:rFonts w:ascii="Times New Roman" w:hAnsi="Times New Roman" w:cs="Times New Roman"/>
            <w:lang w:bidi="ml-IN"/>
          </w:rPr>
          <w:t xml:space="preserve">For a </w:t>
        </w:r>
        <w:r>
          <w:rPr>
            <w:rFonts w:ascii="Times New Roman" w:hAnsi="Times New Roman" w:cs="Times New Roman"/>
            <w:lang w:bidi="ml-IN"/>
          </w:rPr>
          <w:t>‘</w:t>
        </w:r>
        <w:r>
          <w:rPr>
            <w:rFonts w:ascii="Times New Roman" w:hAnsi="Times New Roman" w:cs="Times New Roman"/>
            <w:lang w:bidi="ml-IN"/>
          </w:rPr>
          <w:t>n</w:t>
        </w:r>
        <w:r>
          <w:rPr>
            <w:rFonts w:ascii="Times New Roman" w:hAnsi="Times New Roman" w:cs="Times New Roman"/>
            <w:lang w:bidi="ml-IN"/>
          </w:rPr>
          <w:t>’</w:t>
        </w:r>
        <w:r>
          <w:rPr>
            <w:rFonts w:ascii="Times New Roman" w:hAnsi="Times New Roman" w:cs="Times New Roman"/>
            <w:lang w:bidi="ml-IN"/>
          </w:rPr>
          <w:t xml:space="preserve"> number of </w:t>
        </w:r>
        <w:r>
          <w:rPr>
            <w:rFonts w:ascii="Times New Roman" w:hAnsi="Times New Roman" w:cs="Times New Roman"/>
            <w:lang w:bidi="ml-IN"/>
          </w:rPr>
          <w:t>elements</w:t>
        </w:r>
        <w:r>
          <w:rPr>
            <w:rFonts w:ascii="Times New Roman" w:hAnsi="Times New Roman" w:cs="Times New Roman"/>
            <w:lang w:bidi="ml-IN"/>
          </w:rPr>
          <w:t xml:space="preserve"> there are </w:t>
        </w:r>
      </w:ins>
      <w:ins w:id="156" w:author="User" w:date="2018-03-26T13:14:00Z">
        <w:r>
          <w:rPr>
            <w:rFonts w:ascii="Times New Roman" w:hAnsi="Times New Roman" w:cs="Times New Roman"/>
            <w:lang w:bidi="ml-IN"/>
          </w:rPr>
          <w:t>‘</w:t>
        </w:r>
        <w:r>
          <w:rPr>
            <w:rFonts w:ascii="Times New Roman" w:hAnsi="Times New Roman" w:cs="Times New Roman"/>
            <w:lang w:bidi="ml-IN"/>
          </w:rPr>
          <w:t>2n+2</w:t>
        </w:r>
        <w:r>
          <w:rPr>
            <w:rFonts w:ascii="Times New Roman" w:hAnsi="Times New Roman" w:cs="Times New Roman"/>
            <w:lang w:bidi="ml-IN"/>
          </w:rPr>
          <w:t>’</w:t>
        </w:r>
        <w:r>
          <w:rPr>
            <w:rFonts w:ascii="Times New Roman" w:hAnsi="Times New Roman" w:cs="Times New Roman"/>
            <w:lang w:bidi="ml-IN"/>
          </w:rPr>
          <w:t xml:space="preserve"> degrees of freedom so </w:t>
        </w:r>
        <w:r>
          <w:rPr>
            <w:rFonts w:ascii="Times New Roman" w:hAnsi="Times New Roman" w:cs="Times New Roman"/>
            <w:lang w:bidi="ml-IN"/>
          </w:rPr>
          <w:t>‘</w:t>
        </w:r>
        <w:r>
          <w:rPr>
            <w:rFonts w:ascii="Times New Roman" w:hAnsi="Times New Roman" w:cs="Times New Roman"/>
            <w:lang w:bidi="ml-IN"/>
          </w:rPr>
          <w:t>2n+2</w:t>
        </w:r>
        <w:r>
          <w:rPr>
            <w:rFonts w:ascii="Times New Roman" w:hAnsi="Times New Roman" w:cs="Times New Roman"/>
            <w:lang w:bidi="ml-IN"/>
          </w:rPr>
          <w:t>’</w:t>
        </w:r>
        <w:r>
          <w:rPr>
            <w:rFonts w:ascii="Times New Roman" w:hAnsi="Times New Roman" w:cs="Times New Roman"/>
            <w:lang w:bidi="ml-IN"/>
          </w:rPr>
          <w:t xml:space="preserve"> eigenvectors.</w:t>
        </w:r>
      </w:ins>
    </w:p>
    <w:p w:rsidR="005D0735" w:rsidRDefault="005D0735">
      <w:pPr>
        <w:pStyle w:val="NoSpacing"/>
        <w:jc w:val="both"/>
        <w:rPr>
          <w:ins w:id="157" w:author="User" w:date="2018-03-26T13:12:00Z"/>
          <w:rFonts w:ascii="Times New Roman" w:hAnsi="Times New Roman" w:cs="Times New Roman"/>
          <w:lang w:bidi="ml-IN"/>
        </w:rPr>
      </w:pPr>
      <w:ins w:id="158" w:author="User" w:date="2018-03-26T13:14:00Z">
        <w:r>
          <w:rPr>
            <w:rFonts w:ascii="Times New Roman" w:hAnsi="Times New Roman" w:cs="Times New Roman"/>
            <w:lang w:bidi="ml-IN"/>
          </w:rPr>
          <w:t xml:space="preserve">These eigenvectors can be assembled to form square matrix of size </w:t>
        </w:r>
      </w:ins>
      <w:ins w:id="159" w:author="User" w:date="2018-03-26T13:15:00Z">
        <w:r>
          <w:rPr>
            <w:rFonts w:ascii="Times New Roman" w:hAnsi="Times New Roman" w:cs="Times New Roman"/>
            <w:lang w:bidi="ml-IN"/>
          </w:rPr>
          <w:t>‘</w:t>
        </w:r>
        <w:r>
          <w:rPr>
            <w:rFonts w:ascii="Times New Roman" w:hAnsi="Times New Roman" w:cs="Times New Roman"/>
            <w:lang w:bidi="ml-IN"/>
          </w:rPr>
          <w:t>2n+2</w:t>
        </w:r>
        <w:r>
          <w:rPr>
            <w:rFonts w:ascii="Times New Roman" w:hAnsi="Times New Roman" w:cs="Times New Roman"/>
            <w:lang w:bidi="ml-IN"/>
          </w:rPr>
          <w:t>’</w:t>
        </w:r>
        <w:r>
          <w:rPr>
            <w:rFonts w:ascii="Times New Roman" w:hAnsi="Times New Roman" w:cs="Times New Roman"/>
            <w:lang w:bidi="ml-IN"/>
          </w:rPr>
          <w:t>, where each normal node is represented by a column.</w:t>
        </w:r>
      </w:ins>
      <w:ins w:id="160" w:author="User" w:date="2018-03-26T13:17:00Z">
        <w:r>
          <w:rPr>
            <w:rFonts w:ascii="Times New Roman" w:hAnsi="Times New Roman" w:cs="Times New Roman"/>
            <w:lang w:bidi="ml-IN"/>
          </w:rPr>
          <w:t xml:space="preserve"> </w:t>
        </w:r>
      </w:ins>
      <w:ins w:id="161" w:author="User" w:date="2018-03-26T13:16:00Z">
        <w:r>
          <w:rPr>
            <w:rFonts w:ascii="Times New Roman" w:hAnsi="Times New Roman" w:cs="Times New Roman"/>
            <w:lang w:bidi="ml-IN"/>
          </w:rPr>
          <w:t xml:space="preserve">This square matrix is called as modal matrix </w:t>
        </w:r>
      </w:ins>
      <w:ins w:id="162" w:author="User" w:date="2018-03-26T13:17:00Z">
        <w:r w:rsidRPr="005D0735">
          <w:rPr>
            <w:rFonts w:ascii="Times New Roman" w:hAnsi="Times New Roman" w:cs="Times New Roman"/>
            <w:position w:val="-4"/>
            <w:lang w:bidi="ml-IN"/>
            <w:rPrChange w:id="163" w:author="User" w:date="2018-03-26T13:17:00Z">
              <w:rPr>
                <w:rFonts w:ascii="Times New Roman" w:hAnsi="Times New Roman" w:cs="Times New Roman"/>
                <w:position w:val="-10"/>
                <w:lang w:bidi="ml-IN"/>
              </w:rPr>
            </w:rPrChange>
          </w:rPr>
          <w:object w:dxaOrig="240" w:dyaOrig="260">
            <v:shape id="_x0000_i1160" type="#_x0000_t75" style="width:12pt;height:12.75pt" o:ole="">
              <v:imagedata r:id="rId215" o:title=""/>
            </v:shape>
            <o:OLEObject Type="Embed" ProgID="Equation.3" ShapeID="_x0000_i1160" DrawAspect="Content" ObjectID="_1583577121" r:id="rId216"/>
          </w:object>
        </w:r>
        <w:r>
          <w:rPr>
            <w:rFonts w:ascii="Times New Roman" w:hAnsi="Times New Roman" w:cs="Times New Roman"/>
            <w:lang w:bidi="ml-IN"/>
          </w:rPr>
          <w:t>.</w:t>
        </w:r>
      </w:ins>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Considering the following damped free vibration equation</w:t>
      </w:r>
    </w:p>
    <w:p w:rsidR="00BF2291" w:rsidRDefault="009E601F">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6"/>
        </w:rPr>
        <w:object w:dxaOrig="1980" w:dyaOrig="320">
          <v:shape id="_x0000_i1078" type="#_x0000_t75" style="width:99pt;height:15.75pt" o:ole="">
            <v:imagedata r:id="rId217" o:title=""/>
          </v:shape>
          <o:OLEObject Type="Embed" ProgID="Equation.3" ShapeID="_x0000_i1078" DrawAspect="Content" ObjectID="_1583577122" r:id="rId218"/>
        </w:object>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r>
      <w:r w:rsidR="00E823BF" w:rsidRPr="00E823BF">
        <w:rPr>
          <w:rFonts w:ascii="Times New Roman" w:hAnsi="Times New Roman" w:cs="Times New Roman"/>
          <w:position w:val="-6"/>
        </w:rPr>
        <w:tab/>
        <w:t>(66)</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Substituting </w:t>
      </w:r>
      <w:r w:rsidR="00FD7C49" w:rsidRPr="006F4280">
        <w:rPr>
          <w:rFonts w:ascii="Times New Roman" w:hAnsi="Times New Roman" w:cs="Times New Roman"/>
          <w:position w:val="-10"/>
          <w:lang w:bidi="ml-IN"/>
        </w:rPr>
        <w:object w:dxaOrig="720" w:dyaOrig="320">
          <v:shape id="_x0000_i1079" type="#_x0000_t75" style="width:36.75pt;height:16.5pt" o:ole="">
            <v:imagedata r:id="rId219" o:title=""/>
          </v:shape>
          <o:OLEObject Type="Embed" ProgID="Equation.3" ShapeID="_x0000_i1079" DrawAspect="Content" ObjectID="_1583577123" r:id="rId220"/>
        </w:object>
      </w:r>
      <w:r w:rsidRPr="00E823BF">
        <w:rPr>
          <w:rFonts w:ascii="Times New Roman" w:hAnsi="Times New Roman" w:cs="Times New Roman"/>
          <w:lang w:bidi="ml-IN"/>
        </w:rPr>
        <w:t xml:space="preserve"> the </w:t>
      </w:r>
      <w:r w:rsidR="009E601F">
        <w:rPr>
          <w:rFonts w:ascii="Times New Roman" w:hAnsi="Times New Roman" w:cs="Times New Roman"/>
          <w:lang w:bidi="ml-IN"/>
        </w:rPr>
        <w:t>Eq.66</w:t>
      </w:r>
      <w:r w:rsidRPr="00E823BF">
        <w:rPr>
          <w:rFonts w:ascii="Times New Roman" w:hAnsi="Times New Roman" w:cs="Times New Roman"/>
          <w:lang w:bidi="ml-IN"/>
        </w:rPr>
        <w:t xml:space="preserve"> becomes</w:t>
      </w:r>
    </w:p>
    <w:p w:rsidR="00BF2291" w:rsidRDefault="00444D71">
      <w:pPr>
        <w:pStyle w:val="NoSpacing"/>
        <w:ind w:left="1440" w:firstLine="720"/>
        <w:jc w:val="both"/>
        <w:rPr>
          <w:rFonts w:ascii="Times New Roman" w:hAnsi="Times New Roman" w:cs="Times New Roman"/>
          <w:lang w:bidi="ml-IN"/>
        </w:rPr>
      </w:pPr>
      <w:r>
        <w:rPr>
          <w:rFonts w:ascii="Times New Roman" w:hAnsi="Times New Roman" w:cs="Times New Roman"/>
          <w:position w:val="-10"/>
        </w:rPr>
        <w:t xml:space="preserve">          </w:t>
      </w:r>
      <w:r w:rsidR="009E601F" w:rsidRPr="009E601F">
        <w:rPr>
          <w:rFonts w:ascii="Times New Roman" w:hAnsi="Times New Roman" w:cs="Times New Roman"/>
          <w:position w:val="-6"/>
        </w:rPr>
        <w:object w:dxaOrig="2360" w:dyaOrig="320">
          <v:shape id="_x0000_i1080" type="#_x0000_t75" style="width:117.75pt;height:16.5pt" o:ole="">
            <v:imagedata r:id="rId221" o:title=""/>
          </v:shape>
          <o:OLEObject Type="Embed" ProgID="Equation.3" ShapeID="_x0000_i1080" DrawAspect="Content" ObjectID="_1583577124" r:id="rId222"/>
        </w:object>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t>(67)</w:t>
      </w:r>
    </w:p>
    <w:p w:rsidR="00BF2291" w:rsidRDefault="006F4280">
      <w:pPr>
        <w:pStyle w:val="NoSpacing"/>
        <w:jc w:val="both"/>
        <w:rPr>
          <w:rFonts w:ascii="Times New Roman" w:hAnsi="Times New Roman" w:cs="Times New Roman"/>
          <w:lang w:bidi="ml-IN"/>
        </w:rPr>
      </w:pPr>
      <w:r>
        <w:rPr>
          <w:rFonts w:ascii="Times New Roman" w:hAnsi="Times New Roman" w:cs="Times New Roman"/>
          <w:lang w:bidi="ml-IN"/>
        </w:rPr>
        <w:tab/>
      </w:r>
      <w:r>
        <w:rPr>
          <w:rFonts w:ascii="Times New Roman" w:hAnsi="Times New Roman" w:cs="Times New Roman"/>
          <w:lang w:bidi="ml-IN"/>
        </w:rPr>
        <w:tab/>
      </w:r>
    </w:p>
    <w:p w:rsidR="00BF2291" w:rsidRDefault="009E601F">
      <w:pPr>
        <w:pStyle w:val="NoSpacing"/>
        <w:jc w:val="both"/>
        <w:rPr>
          <w:rFonts w:ascii="Times New Roman" w:hAnsi="Times New Roman" w:cs="Times New Roman"/>
          <w:lang w:bidi="ml-IN"/>
        </w:rPr>
      </w:pPr>
      <w:r>
        <w:rPr>
          <w:rFonts w:ascii="Times New Roman" w:hAnsi="Times New Roman" w:cs="Times New Roman"/>
          <w:position w:val="-68"/>
          <w:lang w:bidi="ml-IN"/>
        </w:rPr>
        <w:t xml:space="preserve">                             </w:t>
      </w:r>
      <w:r w:rsidRPr="006F4280">
        <w:rPr>
          <w:rFonts w:ascii="Times New Roman" w:hAnsi="Times New Roman" w:cs="Times New Roman"/>
          <w:position w:val="-68"/>
          <w:lang w:bidi="ml-IN"/>
        </w:rPr>
        <w:object w:dxaOrig="1180" w:dyaOrig="1480">
          <v:shape id="_x0000_i1081" type="#_x0000_t75" style="width:59.25pt;height:73.5pt" o:ole="">
            <v:imagedata r:id="rId223" o:title=""/>
          </v:shape>
          <o:OLEObject Type="Embed" ProgID="Equation.3" ShapeID="_x0000_i1081" DrawAspect="Content" ObjectID="_1583577125" r:id="rId224"/>
        </w:object>
      </w:r>
      <w:r w:rsidRPr="002E2E71">
        <w:rPr>
          <w:rFonts w:ascii="Times New Roman" w:hAnsi="Times New Roman" w:cs="Times New Roman"/>
          <w:lang w:bidi="ml-IN"/>
        </w:rPr>
        <w:t>,</w:t>
      </w:r>
      <w:r w:rsidRPr="006F4280">
        <w:rPr>
          <w:rFonts w:ascii="Times New Roman" w:hAnsi="Times New Roman" w:cs="Times New Roman"/>
          <w:position w:val="-68"/>
          <w:lang w:bidi="ml-IN"/>
        </w:rPr>
        <w:object w:dxaOrig="1180" w:dyaOrig="1480">
          <v:shape id="_x0000_i1082" type="#_x0000_t75" style="width:59.25pt;height:73.5pt" o:ole="">
            <v:imagedata r:id="rId225" o:title=""/>
          </v:shape>
          <o:OLEObject Type="Embed" ProgID="Equation.3" ShapeID="_x0000_i1082" DrawAspect="Content" ObjectID="_1583577126" r:id="rId226"/>
        </w:object>
      </w:r>
      <w:r w:rsidRPr="002E2E71">
        <w:rPr>
          <w:rFonts w:ascii="Times New Roman" w:hAnsi="Times New Roman" w:cs="Times New Roman"/>
          <w:lang w:bidi="ml-IN"/>
        </w:rPr>
        <w:t xml:space="preserve"> and </w:t>
      </w:r>
      <w:r w:rsidRPr="006F4280">
        <w:rPr>
          <w:rFonts w:ascii="Times New Roman" w:hAnsi="Times New Roman" w:cs="Times New Roman"/>
          <w:position w:val="-68"/>
          <w:lang w:bidi="ml-IN"/>
        </w:rPr>
        <w:object w:dxaOrig="1180" w:dyaOrig="1480">
          <v:shape id="_x0000_i1083" type="#_x0000_t75" style="width:59.25pt;height:73.5pt" o:ole="">
            <v:imagedata r:id="rId227" o:title=""/>
          </v:shape>
          <o:OLEObject Type="Embed" ProgID="Equation.3" ShapeID="_x0000_i1083" DrawAspect="Content" ObjectID="_1583577127" r:id="rId228"/>
        </w:object>
      </w:r>
      <w:r>
        <w:rPr>
          <w:rFonts w:ascii="Times New Roman" w:hAnsi="Times New Roman" w:cs="Times New Roman"/>
          <w:position w:val="-68"/>
          <w:lang w:bidi="ml-IN"/>
        </w:rPr>
        <w:t xml:space="preserve">                   </w:t>
      </w:r>
      <w:r>
        <w:rPr>
          <w:rFonts w:ascii="Times New Roman" w:hAnsi="Times New Roman" w:cs="Times New Roman"/>
          <w:position w:val="-68"/>
          <w:lang w:bidi="ml-IN"/>
        </w:rPr>
        <w:tab/>
      </w:r>
      <w:r>
        <w:rPr>
          <w:rFonts w:ascii="Times New Roman" w:hAnsi="Times New Roman" w:cs="Times New Roman"/>
          <w:position w:val="-68"/>
          <w:lang w:bidi="ml-IN"/>
        </w:rPr>
        <w:tab/>
      </w:r>
      <w:r>
        <w:rPr>
          <w:rFonts w:ascii="Times New Roman" w:hAnsi="Times New Roman" w:cs="Times New Roman"/>
          <w:position w:val="-68"/>
          <w:lang w:bidi="ml-IN"/>
        </w:rPr>
        <w:tab/>
        <w:t>(68)</w:t>
      </w: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Premultiply</w:t>
      </w:r>
      <w:r w:rsidR="009E601F">
        <w:rPr>
          <w:rFonts w:ascii="Times New Roman" w:hAnsi="Times New Roman" w:cs="Times New Roman"/>
          <w:lang w:bidi="ml-IN"/>
        </w:rPr>
        <w:t xml:space="preserve"> Eq.(66) </w:t>
      </w:r>
      <w:r w:rsidRPr="00E823BF">
        <w:rPr>
          <w:rFonts w:ascii="Times New Roman" w:hAnsi="Times New Roman" w:cs="Times New Roman"/>
          <w:lang w:bidi="ml-IN"/>
        </w:rPr>
        <w:t xml:space="preserve">with </w:t>
      </w:r>
      <w:r w:rsidR="00FD7C49" w:rsidRPr="006F4280">
        <w:rPr>
          <w:rFonts w:ascii="Times New Roman" w:hAnsi="Times New Roman" w:cs="Times New Roman"/>
          <w:position w:val="-4"/>
          <w:lang w:bidi="ml-IN"/>
        </w:rPr>
        <w:object w:dxaOrig="360" w:dyaOrig="300">
          <v:shape id="_x0000_i1084" type="#_x0000_t75" style="width:18pt;height:15pt" o:ole="">
            <v:imagedata r:id="rId229" o:title=""/>
          </v:shape>
          <o:OLEObject Type="Embed" ProgID="Equation.3" ShapeID="_x0000_i1084" DrawAspect="Content" ObjectID="_1583577128" r:id="rId230"/>
        </w:object>
      </w:r>
      <w:r w:rsidRPr="00E823BF">
        <w:rPr>
          <w:rFonts w:ascii="Times New Roman" w:hAnsi="Times New Roman" w:cs="Times New Roman"/>
          <w:lang w:bidi="ml-IN"/>
        </w:rPr>
        <w:t>, we get</w:t>
      </w:r>
    </w:p>
    <w:p w:rsidR="00BF2291" w:rsidRDefault="003B7175">
      <w:pPr>
        <w:pStyle w:val="NoSpacing"/>
        <w:ind w:left="1440" w:firstLine="720"/>
        <w:jc w:val="both"/>
        <w:rPr>
          <w:rFonts w:ascii="Times New Roman" w:hAnsi="Times New Roman" w:cs="Times New Roman"/>
        </w:rPr>
      </w:pPr>
      <w:r w:rsidRPr="006F4280">
        <w:rPr>
          <w:rFonts w:ascii="Times New Roman" w:hAnsi="Times New Roman" w:cs="Times New Roman"/>
          <w:position w:val="-10"/>
        </w:rPr>
        <w:object w:dxaOrig="3080" w:dyaOrig="360">
          <v:shape id="_x0000_i1085" type="#_x0000_t75" style="width:153.75pt;height:18pt" o:ole="">
            <v:imagedata r:id="rId231" o:title=""/>
          </v:shape>
          <o:OLEObject Type="Embed" ProgID="Equation.3" ShapeID="_x0000_i1085" DrawAspect="Content" ObjectID="_1583577129" r:id="rId232"/>
        </w:object>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r>
      <w:r w:rsidR="00E823BF" w:rsidRPr="00E823BF">
        <w:rPr>
          <w:rFonts w:ascii="Times New Roman" w:hAnsi="Times New Roman" w:cs="Times New Roman"/>
          <w:position w:val="-10"/>
        </w:rPr>
        <w:tab/>
        <w:t>(6</w:t>
      </w:r>
      <w:r w:rsidR="00FE2DA6">
        <w:rPr>
          <w:rFonts w:ascii="Times New Roman" w:hAnsi="Times New Roman" w:cs="Times New Roman"/>
          <w:position w:val="-10"/>
        </w:rPr>
        <w:t>9</w:t>
      </w:r>
      <w:r w:rsidR="00E823BF" w:rsidRPr="00E823BF">
        <w:rPr>
          <w:rFonts w:ascii="Times New Roman" w:hAnsi="Times New Roman" w:cs="Times New Roman"/>
          <w:position w:val="-10"/>
        </w:rPr>
        <w:t>)</w:t>
      </w:r>
    </w:p>
    <w:p w:rsidR="00BF2291" w:rsidRDefault="00E823BF">
      <w:pPr>
        <w:pStyle w:val="NoSpacing"/>
        <w:jc w:val="both"/>
        <w:rPr>
          <w:rFonts w:ascii="Times New Roman" w:hAnsi="Times New Roman" w:cs="Times New Roman"/>
        </w:rPr>
      </w:pPr>
      <w:r w:rsidRPr="00E823BF">
        <w:rPr>
          <w:rFonts w:ascii="Times New Roman" w:hAnsi="Times New Roman" w:cs="Times New Roman"/>
          <w:lang w:bidi="ml-IN"/>
        </w:rPr>
        <w:t xml:space="preserve">From </w:t>
      </w:r>
      <w:r w:rsidR="00444D71">
        <w:rPr>
          <w:rFonts w:ascii="Times New Roman" w:hAnsi="Times New Roman" w:cs="Times New Roman"/>
          <w:lang w:bidi="ml-IN"/>
        </w:rPr>
        <w:t>E</w:t>
      </w:r>
      <w:r w:rsidRPr="00E823BF">
        <w:rPr>
          <w:rFonts w:ascii="Times New Roman" w:hAnsi="Times New Roman" w:cs="Times New Roman"/>
          <w:lang w:bidi="ml-IN"/>
        </w:rPr>
        <w:t>q</w:t>
      </w:r>
      <w:r w:rsidR="00444D71">
        <w:rPr>
          <w:rFonts w:ascii="Times New Roman" w:hAnsi="Times New Roman" w:cs="Times New Roman"/>
          <w:lang w:bidi="ml-IN"/>
        </w:rPr>
        <w:t xml:space="preserve">.64 and Eq.65 </w:t>
      </w:r>
      <w:r w:rsidRPr="00E823BF">
        <w:rPr>
          <w:rFonts w:ascii="Times New Roman" w:hAnsi="Times New Roman" w:cs="Times New Roman"/>
          <w:lang w:bidi="ml-IN"/>
        </w:rPr>
        <w:t>,</w:t>
      </w:r>
      <w:r w:rsidR="007E1940" w:rsidRPr="006F4280">
        <w:rPr>
          <w:rFonts w:ascii="Times New Roman" w:hAnsi="Times New Roman" w:cs="Times New Roman"/>
          <w:position w:val="-4"/>
        </w:rPr>
        <w:object w:dxaOrig="700" w:dyaOrig="300">
          <v:shape id="_x0000_i1086" type="#_x0000_t75" style="width:35.25pt;height:15pt" o:ole="">
            <v:imagedata r:id="rId233" o:title=""/>
          </v:shape>
          <o:OLEObject Type="Embed" ProgID="Equation.3" ShapeID="_x0000_i1086" DrawAspect="Content" ObjectID="_1583577130" r:id="rId234"/>
        </w:object>
      </w:r>
      <w:r w:rsidRPr="00E823BF">
        <w:rPr>
          <w:rFonts w:ascii="Times New Roman" w:hAnsi="Times New Roman" w:cs="Times New Roman"/>
          <w:lang w:bidi="ml-IN"/>
        </w:rPr>
        <w:t>and</w:t>
      </w:r>
      <w:r w:rsidR="007E1940" w:rsidRPr="006F4280">
        <w:rPr>
          <w:rFonts w:ascii="Times New Roman" w:hAnsi="Times New Roman" w:cs="Times New Roman"/>
          <w:position w:val="-4"/>
        </w:rPr>
        <w:object w:dxaOrig="660" w:dyaOrig="300">
          <v:shape id="_x0000_i1087" type="#_x0000_t75" style="width:33pt;height:15pt" o:ole="">
            <v:imagedata r:id="rId235" o:title=""/>
          </v:shape>
          <o:OLEObject Type="Embed" ProgID="Equation.3" ShapeID="_x0000_i1087" DrawAspect="Content" ObjectID="_1583577131" r:id="rId236"/>
        </w:object>
      </w:r>
      <w:r w:rsidRPr="00E823BF">
        <w:rPr>
          <w:rFonts w:ascii="Times New Roman" w:hAnsi="Times New Roman" w:cs="Times New Roman"/>
          <w:lang w:bidi="ml-IN"/>
        </w:rPr>
        <w:t>are diagonal matrices.Since damping matrix is proportional to sum of mass matrix andstiffness matrix,</w:t>
      </w:r>
      <w:r w:rsidR="007E1940" w:rsidRPr="006F4280">
        <w:rPr>
          <w:rFonts w:ascii="Times New Roman" w:hAnsi="Times New Roman" w:cs="Times New Roman"/>
          <w:position w:val="-6"/>
        </w:rPr>
        <w:object w:dxaOrig="660" w:dyaOrig="320">
          <v:shape id="_x0000_i1088" type="#_x0000_t75" style="width:33pt;height:16.5pt" o:ole="">
            <v:imagedata r:id="rId237" o:title=""/>
          </v:shape>
          <o:OLEObject Type="Embed" ProgID="Equation.3" ShapeID="_x0000_i1088" DrawAspect="Content" ObjectID="_1583577132" r:id="rId238"/>
        </w:object>
      </w:r>
      <w:r w:rsidRPr="00E823BF">
        <w:rPr>
          <w:rFonts w:ascii="Times New Roman" w:hAnsi="Times New Roman" w:cs="Times New Roman"/>
        </w:rPr>
        <w:t xml:space="preserve"> is also </w:t>
      </w:r>
      <w:r w:rsidR="009E601F">
        <w:rPr>
          <w:rFonts w:ascii="Times New Roman" w:hAnsi="Times New Roman" w:cs="Times New Roman"/>
        </w:rPr>
        <w:t xml:space="preserve">a </w:t>
      </w:r>
      <w:r w:rsidRPr="00E823BF">
        <w:rPr>
          <w:rFonts w:ascii="Times New Roman" w:hAnsi="Times New Roman" w:cs="Times New Roman"/>
        </w:rPr>
        <w:t>diagonal</w:t>
      </w:r>
      <w:r w:rsidR="009E601F">
        <w:rPr>
          <w:rFonts w:ascii="Times New Roman" w:hAnsi="Times New Roman" w:cs="Times New Roman"/>
        </w:rPr>
        <w:t xml:space="preserve"> matrix</w:t>
      </w:r>
      <w:r w:rsidRPr="00E823BF">
        <w:rPr>
          <w:rFonts w:ascii="Times New Roman" w:hAnsi="Times New Roman" w:cs="Times New Roman"/>
        </w:rPr>
        <w:t>.</w:t>
      </w:r>
      <w:r w:rsidR="009E601F">
        <w:rPr>
          <w:rFonts w:ascii="Times New Roman" w:hAnsi="Times New Roman" w:cs="Times New Roman"/>
        </w:rPr>
        <w:t xml:space="preserve"> </w:t>
      </w:r>
      <w:r w:rsidRPr="00E823BF">
        <w:rPr>
          <w:rFonts w:ascii="Times New Roman" w:hAnsi="Times New Roman" w:cs="Times New Roman"/>
        </w:rPr>
        <w:t>Eq</w:t>
      </w:r>
      <w:r w:rsidR="009E601F">
        <w:rPr>
          <w:rFonts w:ascii="Times New Roman" w:hAnsi="Times New Roman" w:cs="Times New Roman"/>
        </w:rPr>
        <w:t xml:space="preserve">.68 can be written as </w:t>
      </w:r>
    </w:p>
    <w:p w:rsidR="00BF2291" w:rsidRDefault="00D14010">
      <w:pPr>
        <w:pStyle w:val="NoSpacing"/>
        <w:jc w:val="both"/>
        <w:rPr>
          <w:rFonts w:ascii="Times New Roman" w:hAnsi="Times New Roman" w:cs="Times New Roman"/>
        </w:rPr>
      </w:pPr>
      <w:r w:rsidRPr="006F4280">
        <w:rPr>
          <w:rFonts w:ascii="Times New Roman" w:hAnsi="Times New Roman" w:cs="Times New Roman"/>
          <w:position w:val="-10"/>
        </w:rPr>
        <w:object w:dxaOrig="180" w:dyaOrig="340">
          <v:shape id="_x0000_i1089" type="#_x0000_t75" style="width:9pt;height:16.5pt" o:ole="">
            <v:imagedata r:id="rId239" o:title=""/>
          </v:shape>
          <o:OLEObject Type="Embed" ProgID="Equation.3" ShapeID="_x0000_i1089" DrawAspect="Content" ObjectID="_1583577133" r:id="rId240"/>
        </w:object>
      </w:r>
      <w:r w:rsidRPr="006F4280">
        <w:rPr>
          <w:rFonts w:ascii="Times New Roman" w:hAnsi="Times New Roman" w:cs="Times New Roman"/>
          <w:position w:val="-10"/>
        </w:rPr>
        <w:object w:dxaOrig="180" w:dyaOrig="340">
          <v:shape id="_x0000_i1090" type="#_x0000_t75" style="width:9pt;height:16.5pt" o:ole="">
            <v:imagedata r:id="rId239" o:title=""/>
          </v:shape>
          <o:OLEObject Type="Embed" ProgID="Equation.3" ShapeID="_x0000_i1090" DrawAspect="Content" ObjectID="_1583577134" r:id="rId241"/>
        </w:object>
      </w:r>
      <w:r w:rsidRPr="006F4280">
        <w:rPr>
          <w:rFonts w:ascii="Times New Roman" w:hAnsi="Times New Roman" w:cs="Times New Roman"/>
          <w:position w:val="-10"/>
        </w:rPr>
        <w:object w:dxaOrig="180" w:dyaOrig="340">
          <v:shape id="_x0000_i1091" type="#_x0000_t75" style="width:9pt;height:16.5pt" o:ole="">
            <v:imagedata r:id="rId239" o:title=""/>
          </v:shape>
          <o:OLEObject Type="Embed" ProgID="Equation.3" ShapeID="_x0000_i1091" DrawAspect="Content" ObjectID="_1583577135" r:id="rId242"/>
        </w:object>
      </w:r>
    </w:p>
    <w:p w:rsidR="00BF2291" w:rsidRDefault="00BF2291">
      <w:pPr>
        <w:pStyle w:val="NoSpacing"/>
        <w:jc w:val="both"/>
        <w:rPr>
          <w:rFonts w:ascii="Times New Roman" w:hAnsi="Times New Roman" w:cs="Times New Roman"/>
          <w:position w:val="-86"/>
        </w:rPr>
      </w:pPr>
    </w:p>
    <w:p w:rsidR="00BF2291" w:rsidRDefault="00FE2DA6">
      <w:pPr>
        <w:pStyle w:val="NoSpacing"/>
        <w:jc w:val="both"/>
        <w:rPr>
          <w:rFonts w:ascii="Times New Roman" w:hAnsi="Times New Roman" w:cs="Times New Roman"/>
          <w:lang w:bidi="ml-IN"/>
        </w:rPr>
      </w:pPr>
      <w:r w:rsidRPr="006F4280">
        <w:rPr>
          <w:rFonts w:ascii="Times New Roman" w:hAnsi="Times New Roman" w:cs="Times New Roman"/>
          <w:position w:val="-86"/>
        </w:rPr>
        <w:object w:dxaOrig="10800" w:dyaOrig="1840">
          <v:shape id="_x0000_i1092" type="#_x0000_t75" style="width:425.25pt;height:91.5pt" o:ole="">
            <v:imagedata r:id="rId243" o:title=""/>
          </v:shape>
          <o:OLEObject Type="Embed" ProgID="Equation.3" ShapeID="_x0000_i1092" DrawAspect="Content" ObjectID="_1583577136" r:id="rId244"/>
        </w:object>
      </w:r>
      <w:r w:rsidR="00E823BF" w:rsidRPr="00E823BF">
        <w:rPr>
          <w:rFonts w:ascii="Times New Roman" w:hAnsi="Times New Roman" w:cs="Times New Roman"/>
          <w:position w:val="-86"/>
        </w:rPr>
        <w:t>(</w:t>
      </w:r>
      <w:r>
        <w:rPr>
          <w:rFonts w:ascii="Times New Roman" w:hAnsi="Times New Roman" w:cs="Times New Roman"/>
          <w:position w:val="-86"/>
        </w:rPr>
        <w:t>70)</w:t>
      </w:r>
    </w:p>
    <w:p w:rsidR="00BF2291" w:rsidRDefault="00BF2291">
      <w:pPr>
        <w:pStyle w:val="NoSpacing"/>
        <w:jc w:val="both"/>
        <w:rPr>
          <w:rFonts w:ascii="Times New Roman" w:hAnsi="Times New Roman" w:cs="Times New Roman"/>
          <w:lang w:bidi="ml-IN"/>
        </w:rPr>
      </w:pPr>
    </w:p>
    <w:p w:rsidR="009E601F" w:rsidRDefault="009E601F" w:rsidP="009E601F">
      <w:pPr>
        <w:pStyle w:val="NoSpacing"/>
        <w:jc w:val="both"/>
        <w:rPr>
          <w:rFonts w:ascii="Times New Roman" w:hAnsi="Times New Roman" w:cs="Times New Roman"/>
        </w:rPr>
      </w:pPr>
      <w:r w:rsidRPr="002E2E71">
        <w:rPr>
          <w:rFonts w:ascii="Times New Roman" w:hAnsi="Times New Roman" w:cs="Times New Roman"/>
        </w:rPr>
        <w:t xml:space="preserve">Where </w:t>
      </w:r>
      <w:r w:rsidRPr="006F4280">
        <w:rPr>
          <w:rFonts w:ascii="Times New Roman" w:hAnsi="Times New Roman" w:cs="Times New Roman"/>
          <w:position w:val="-14"/>
        </w:rPr>
        <w:object w:dxaOrig="840" w:dyaOrig="380">
          <v:shape id="_x0000_i1093" type="#_x0000_t75" style="width:42pt;height:18.75pt" o:ole="">
            <v:imagedata r:id="rId245" o:title=""/>
          </v:shape>
          <o:OLEObject Type="Embed" ProgID="Equation.3" ShapeID="_x0000_i1093" DrawAspect="Content" ObjectID="_1583577137" r:id="rId246"/>
        </w:object>
      </w:r>
      <w:r w:rsidRPr="002E2E71">
        <w:rPr>
          <w:rFonts w:ascii="Times New Roman" w:hAnsi="Times New Roman" w:cs="Times New Roman"/>
        </w:rPr>
        <w:t xml:space="preserve">and </w:t>
      </w:r>
      <w:r w:rsidRPr="006F4280">
        <w:rPr>
          <w:rFonts w:ascii="Times New Roman" w:hAnsi="Times New Roman" w:cs="Times New Roman"/>
          <w:position w:val="-14"/>
        </w:rPr>
        <w:object w:dxaOrig="380" w:dyaOrig="380">
          <v:shape id="_x0000_i1094" type="#_x0000_t75" style="width:18.75pt;height:18.75pt" o:ole="">
            <v:imagedata r:id="rId247" o:title=""/>
          </v:shape>
          <o:OLEObject Type="Embed" ProgID="Equation.3" ShapeID="_x0000_i1094" DrawAspect="Content" ObjectID="_1583577138" r:id="rId248"/>
        </w:object>
      </w:r>
      <w:r w:rsidRPr="002E2E71">
        <w:rPr>
          <w:rFonts w:ascii="Times New Roman" w:hAnsi="Times New Roman" w:cs="Times New Roman"/>
        </w:rPr>
        <w:t xml:space="preserve"> are the diagonal elements of </w:t>
      </w:r>
      <w:r w:rsidRPr="006F4280">
        <w:rPr>
          <w:rFonts w:ascii="Times New Roman" w:hAnsi="Times New Roman" w:cs="Times New Roman"/>
          <w:position w:val="-10"/>
        </w:rPr>
        <w:object w:dxaOrig="1420" w:dyaOrig="360">
          <v:shape id="_x0000_i1095" type="#_x0000_t75" style="width:71.25pt;height:18pt" o:ole="">
            <v:imagedata r:id="rId249" o:title=""/>
          </v:shape>
          <o:OLEObject Type="Embed" ProgID="Equation.3" ShapeID="_x0000_i1095" DrawAspect="Content" ObjectID="_1583577139" r:id="rId250"/>
        </w:object>
      </w:r>
      <w:r w:rsidRPr="002E2E71">
        <w:rPr>
          <w:rFonts w:ascii="Times New Roman" w:hAnsi="Times New Roman" w:cs="Times New Roman"/>
        </w:rPr>
        <w:t xml:space="preserve">and </w:t>
      </w:r>
      <w:r w:rsidRPr="006F4280">
        <w:rPr>
          <w:rFonts w:ascii="Times New Roman" w:hAnsi="Times New Roman" w:cs="Times New Roman"/>
          <w:position w:val="-4"/>
        </w:rPr>
        <w:object w:dxaOrig="660" w:dyaOrig="300">
          <v:shape id="_x0000_i1096" type="#_x0000_t75" style="width:33pt;height:15pt" o:ole="">
            <v:imagedata r:id="rId251" o:title=""/>
          </v:shape>
          <o:OLEObject Type="Embed" ProgID="Equation.3" ShapeID="_x0000_i1096" DrawAspect="Content" ObjectID="_1583577140" r:id="rId252"/>
        </w:object>
      </w:r>
      <w:r w:rsidRPr="002E2E71">
        <w:rPr>
          <w:rFonts w:ascii="Times New Roman" w:hAnsi="Times New Roman" w:cs="Times New Roman"/>
        </w:rPr>
        <w:t xml:space="preserve"> respectively.</w:t>
      </w:r>
    </w:p>
    <w:p w:rsidR="009E601F" w:rsidRDefault="009E601F" w:rsidP="009E601F">
      <w:pPr>
        <w:pStyle w:val="NoSpacing"/>
        <w:jc w:val="both"/>
        <w:rPr>
          <w:rFonts w:ascii="Times New Roman" w:hAnsi="Times New Roman" w:cs="Times New Roman"/>
        </w:rPr>
      </w:pPr>
      <w:r w:rsidRPr="002E2E71">
        <w:rPr>
          <w:rFonts w:ascii="Times New Roman" w:hAnsi="Times New Roman" w:cs="Times New Roman"/>
        </w:rPr>
        <w:t>Thus instead of 2n+2 coupled equations ,we got 2n+2 uncoupled equation.</w:t>
      </w:r>
    </w:p>
    <w:p w:rsidR="009E601F" w:rsidRDefault="009E601F" w:rsidP="009E601F">
      <w:pPr>
        <w:pStyle w:val="NoSpacing"/>
        <w:jc w:val="both"/>
        <w:rPr>
          <w:rFonts w:ascii="Times New Roman" w:hAnsi="Times New Roman" w:cs="Times New Roman"/>
        </w:rPr>
      </w:pPr>
    </w:p>
    <w:p w:rsidR="009E601F" w:rsidRDefault="009E601F" w:rsidP="009E601F">
      <w:pPr>
        <w:pStyle w:val="NoSpacing"/>
        <w:jc w:val="both"/>
        <w:rPr>
          <w:rFonts w:ascii="Times New Roman" w:hAnsi="Times New Roman" w:cs="Times New Roman"/>
        </w:rPr>
      </w:pPr>
      <w:r>
        <w:rPr>
          <w:rFonts w:ascii="Times New Roman" w:hAnsi="Times New Roman" w:cs="Times New Roman"/>
        </w:rPr>
        <w:t>Here ‘</w:t>
      </w:r>
      <w:r w:rsidRPr="002E2E71">
        <w:rPr>
          <w:rFonts w:ascii="Times New Roman" w:hAnsi="Times New Roman" w:cs="Times New Roman"/>
        </w:rPr>
        <w:t>n</w:t>
      </w:r>
      <w:r>
        <w:rPr>
          <w:rFonts w:ascii="Times New Roman" w:hAnsi="Times New Roman" w:cs="Times New Roman"/>
        </w:rPr>
        <w:t>’</w:t>
      </w:r>
      <w:r w:rsidRPr="002E2E71">
        <w:rPr>
          <w:rFonts w:ascii="Times New Roman" w:hAnsi="Times New Roman" w:cs="Times New Roman"/>
        </w:rPr>
        <w:t xml:space="preserve"> represents the number of nodes and 2n+2 is the total number of degrees of freedom.</w:t>
      </w:r>
    </w:p>
    <w:p w:rsidR="009E601F" w:rsidRDefault="009E601F" w:rsidP="009E601F">
      <w:pPr>
        <w:pStyle w:val="NoSpacing"/>
        <w:jc w:val="both"/>
        <w:rPr>
          <w:rFonts w:ascii="Times New Roman" w:hAnsi="Times New Roman" w:cs="Times New Roman"/>
        </w:rPr>
      </w:pPr>
      <w:r w:rsidRPr="002E2E71">
        <w:rPr>
          <w:rFonts w:ascii="Times New Roman" w:hAnsi="Times New Roman" w:cs="Times New Roman"/>
        </w:rPr>
        <w:t xml:space="preserve">For an </w:t>
      </w:r>
      <w:r w:rsidRPr="006F4280">
        <w:rPr>
          <w:rFonts w:ascii="Times New Roman" w:hAnsi="Times New Roman" w:cs="Times New Roman"/>
          <w:position w:val="-6"/>
        </w:rPr>
        <w:object w:dxaOrig="260" w:dyaOrig="320">
          <v:shape id="_x0000_i1097" type="#_x0000_t75" style="width:12.75pt;height:16.5pt" o:ole="">
            <v:imagedata r:id="rId253" o:title=""/>
          </v:shape>
          <o:OLEObject Type="Embed" ProgID="Equation.3" ShapeID="_x0000_i1097" DrawAspect="Content" ObjectID="_1583577141" r:id="rId254"/>
        </w:object>
      </w:r>
      <w:r w:rsidRPr="002E2E71">
        <w:rPr>
          <w:rFonts w:ascii="Times New Roman" w:hAnsi="Times New Roman" w:cs="Times New Roman"/>
        </w:rPr>
        <w:t>eq of motion , we got the</w:t>
      </w:r>
      <w:r>
        <w:rPr>
          <w:rFonts w:ascii="Times New Roman" w:hAnsi="Times New Roman" w:cs="Times New Roman"/>
        </w:rPr>
        <w:t xml:space="preserve"> </w:t>
      </w:r>
      <w:r w:rsidRPr="002E2E71">
        <w:rPr>
          <w:rFonts w:ascii="Times New Roman" w:hAnsi="Times New Roman" w:cs="Times New Roman"/>
        </w:rPr>
        <w:t>equation as</w:t>
      </w:r>
    </w:p>
    <w:p w:rsidR="00BF2291" w:rsidRDefault="00BF2291">
      <w:pPr>
        <w:pStyle w:val="NoSpacing"/>
        <w:jc w:val="both"/>
        <w:rPr>
          <w:rFonts w:ascii="Times New Roman" w:hAnsi="Times New Roman" w:cs="Times New Roman"/>
          <w:lang w:bidi="ml-IN"/>
        </w:rPr>
      </w:pPr>
    </w:p>
    <w:p w:rsidR="00BF2291" w:rsidRDefault="00FE2DA6">
      <w:pPr>
        <w:pStyle w:val="NoSpacing"/>
        <w:jc w:val="both"/>
        <w:rPr>
          <w:rFonts w:ascii="Times New Roman" w:hAnsi="Times New Roman" w:cs="Times New Roman"/>
          <w:lang w:bidi="ml-IN"/>
        </w:rPr>
      </w:pPr>
      <w:r>
        <w:rPr>
          <w:rFonts w:ascii="Times New Roman" w:hAnsi="Times New Roman" w:cs="Times New Roman"/>
          <w:lang w:bidi="ml-IN"/>
        </w:rPr>
        <w:t xml:space="preserve">  </w:t>
      </w:r>
      <w:r>
        <w:rPr>
          <w:rFonts w:ascii="Times New Roman" w:hAnsi="Times New Roman" w:cs="Times New Roman"/>
          <w:lang w:bidi="ml-IN"/>
        </w:rPr>
        <w:tab/>
      </w:r>
      <w:r>
        <w:rPr>
          <w:rFonts w:ascii="Times New Roman" w:hAnsi="Times New Roman" w:cs="Times New Roman"/>
          <w:lang w:bidi="ml-IN"/>
        </w:rPr>
        <w:tab/>
      </w:r>
      <w:r>
        <w:rPr>
          <w:rFonts w:ascii="Times New Roman" w:hAnsi="Times New Roman" w:cs="Times New Roman"/>
          <w:lang w:bidi="ml-IN"/>
        </w:rPr>
        <w:tab/>
      </w:r>
      <w:r w:rsidR="00D14010" w:rsidRPr="006F4280">
        <w:rPr>
          <w:rFonts w:ascii="Times New Roman" w:hAnsi="Times New Roman" w:cs="Times New Roman"/>
          <w:position w:val="-14"/>
        </w:rPr>
        <w:object w:dxaOrig="2640" w:dyaOrig="380">
          <v:shape id="_x0000_i1098" type="#_x0000_t75" style="width:132pt;height:18.75pt" o:ole="">
            <v:imagedata r:id="rId255" o:title=""/>
          </v:shape>
          <o:OLEObject Type="Embed" ProgID="Equation.3" ShapeID="_x0000_i1098" DrawAspect="Content" ObjectID="_1583577142" r:id="rId256"/>
        </w:object>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t>(7</w:t>
      </w:r>
      <w:r>
        <w:rPr>
          <w:rFonts w:ascii="Times New Roman" w:hAnsi="Times New Roman" w:cs="Times New Roman"/>
          <w:position w:val="-14"/>
        </w:rPr>
        <w:t>1</w:t>
      </w:r>
      <w:r w:rsidR="00E823BF" w:rsidRPr="00E823BF">
        <w:rPr>
          <w:rFonts w:ascii="Times New Roman" w:hAnsi="Times New Roman" w:cs="Times New Roman"/>
          <w:position w:val="-14"/>
        </w:rPr>
        <w:t>)</w:t>
      </w:r>
    </w:p>
    <w:p w:rsidR="00BF2291" w:rsidRDefault="00BF2291">
      <w:pPr>
        <w:pStyle w:val="NoSpacing"/>
        <w:jc w:val="both"/>
        <w:rPr>
          <w:rFonts w:ascii="Times New Roman" w:hAnsi="Times New Roman" w:cs="Times New Roman"/>
          <w:lang w:bidi="ml-IN"/>
        </w:rPr>
      </w:pPr>
    </w:p>
    <w:p w:rsidR="00FE2DA6" w:rsidRDefault="00FE2DA6" w:rsidP="00FE2DA6">
      <w:pPr>
        <w:pStyle w:val="NoSpacing"/>
        <w:jc w:val="both"/>
        <w:rPr>
          <w:rFonts w:ascii="Times New Roman" w:hAnsi="Times New Roman" w:cs="Times New Roman"/>
          <w:lang w:bidi="ml-IN"/>
        </w:rPr>
      </w:pPr>
      <w:r>
        <w:rPr>
          <w:rFonts w:ascii="Times New Roman" w:hAnsi="Times New Roman" w:cs="Times New Roman"/>
          <w:lang w:bidi="ml-IN"/>
        </w:rPr>
        <w:t>Thus we have 2n+2 homogenous 2</w:t>
      </w:r>
      <w:r w:rsidR="00E823BF" w:rsidRPr="00E823BF">
        <w:rPr>
          <w:rFonts w:ascii="Times New Roman" w:hAnsi="Times New Roman" w:cs="Times New Roman"/>
          <w:vertAlign w:val="superscript"/>
          <w:lang w:bidi="ml-IN"/>
        </w:rPr>
        <w:t>nd</w:t>
      </w:r>
      <w:r>
        <w:rPr>
          <w:rFonts w:ascii="Times New Roman" w:hAnsi="Times New Roman" w:cs="Times New Roman"/>
          <w:lang w:bidi="ml-IN"/>
        </w:rPr>
        <w:t xml:space="preserve"> order equations.</w:t>
      </w:r>
    </w:p>
    <w:p w:rsidR="00FE2DA6" w:rsidRDefault="00FE2DA6" w:rsidP="00FE2DA6">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On assuming the solution to </w:t>
      </w:r>
      <w:r w:rsidR="003B7175" w:rsidRPr="006F4280">
        <w:rPr>
          <w:rFonts w:ascii="Times New Roman" w:hAnsi="Times New Roman" w:cs="Times New Roman"/>
          <w:position w:val="-10"/>
          <w:lang w:bidi="ml-IN"/>
        </w:rPr>
        <w:object w:dxaOrig="700" w:dyaOrig="360">
          <v:shape id="_x0000_i1099" type="#_x0000_t75" style="width:35.25pt;height:18pt" o:ole="">
            <v:imagedata r:id="rId257" o:title=""/>
          </v:shape>
          <o:OLEObject Type="Embed" ProgID="Equation.3" ShapeID="_x0000_i1099" DrawAspect="Content" ObjectID="_1583577143" r:id="rId258"/>
        </w:object>
      </w:r>
      <w:r w:rsidRPr="00E823BF">
        <w:rPr>
          <w:rFonts w:ascii="Times New Roman" w:hAnsi="Times New Roman" w:cs="Times New Roman"/>
          <w:position w:val="-10"/>
          <w:lang w:bidi="ml-IN"/>
        </w:rPr>
        <w:tab/>
      </w:r>
      <w:r w:rsidRPr="00E823BF">
        <w:rPr>
          <w:rFonts w:ascii="Times New Roman" w:hAnsi="Times New Roman" w:cs="Times New Roman"/>
          <w:position w:val="-10"/>
          <w:lang w:bidi="ml-IN"/>
        </w:rPr>
        <w:tab/>
      </w:r>
      <w:r w:rsidRPr="00E823BF">
        <w:rPr>
          <w:rFonts w:ascii="Times New Roman" w:hAnsi="Times New Roman" w:cs="Times New Roman"/>
          <w:position w:val="-10"/>
          <w:lang w:bidi="ml-IN"/>
        </w:rPr>
        <w:tab/>
      </w:r>
      <w:r w:rsidRPr="00E823BF">
        <w:rPr>
          <w:rFonts w:ascii="Times New Roman" w:hAnsi="Times New Roman" w:cs="Times New Roman"/>
          <w:position w:val="-10"/>
          <w:lang w:bidi="ml-IN"/>
        </w:rPr>
        <w:tab/>
      </w:r>
      <w:r w:rsidRPr="00E823BF">
        <w:rPr>
          <w:rFonts w:ascii="Times New Roman" w:hAnsi="Times New Roman" w:cs="Times New Roman"/>
          <w:position w:val="-10"/>
          <w:lang w:bidi="ml-IN"/>
        </w:rPr>
        <w:tab/>
      </w:r>
      <w:r w:rsidRPr="00E823BF">
        <w:rPr>
          <w:rFonts w:ascii="Times New Roman" w:hAnsi="Times New Roman" w:cs="Times New Roman"/>
          <w:position w:val="-10"/>
          <w:lang w:bidi="ml-IN"/>
        </w:rPr>
        <w:tab/>
      </w:r>
      <w:r w:rsidRPr="00E823BF">
        <w:rPr>
          <w:rFonts w:ascii="Times New Roman" w:hAnsi="Times New Roman" w:cs="Times New Roman"/>
          <w:position w:val="-10"/>
          <w:lang w:bidi="ml-IN"/>
        </w:rPr>
        <w:tab/>
      </w:r>
      <w:r w:rsidRPr="00E823BF">
        <w:rPr>
          <w:rFonts w:ascii="Times New Roman" w:hAnsi="Times New Roman" w:cs="Times New Roman"/>
          <w:position w:val="-10"/>
          <w:lang w:bidi="ml-IN"/>
        </w:rPr>
        <w:tab/>
        <w:t>(7</w:t>
      </w:r>
      <w:r w:rsidR="00FE2DA6">
        <w:rPr>
          <w:rFonts w:ascii="Times New Roman" w:hAnsi="Times New Roman" w:cs="Times New Roman"/>
          <w:position w:val="-10"/>
          <w:lang w:bidi="ml-IN"/>
        </w:rPr>
        <w:t>2</w:t>
      </w:r>
      <w:r w:rsidRPr="00E823BF">
        <w:rPr>
          <w:rFonts w:ascii="Times New Roman" w:hAnsi="Times New Roman" w:cs="Times New Roman"/>
          <w:position w:val="-10"/>
          <w:lang w:bidi="ml-IN"/>
        </w:rPr>
        <w:t>)</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On substituting Eq.(7</w:t>
      </w:r>
      <w:r w:rsidR="00FE2DA6">
        <w:rPr>
          <w:rFonts w:ascii="Times New Roman" w:hAnsi="Times New Roman" w:cs="Times New Roman"/>
          <w:lang w:bidi="ml-IN"/>
        </w:rPr>
        <w:t>2</w:t>
      </w:r>
      <w:r w:rsidRPr="00E823BF">
        <w:rPr>
          <w:rFonts w:ascii="Times New Roman" w:hAnsi="Times New Roman" w:cs="Times New Roman"/>
          <w:lang w:bidi="ml-IN"/>
        </w:rPr>
        <w:t>)  in Eq.7</w:t>
      </w:r>
      <w:r w:rsidR="00FE2DA6">
        <w:rPr>
          <w:rFonts w:ascii="Times New Roman" w:hAnsi="Times New Roman" w:cs="Times New Roman"/>
          <w:lang w:bidi="ml-IN"/>
        </w:rPr>
        <w:t>1</w:t>
      </w:r>
      <w:r w:rsidRPr="00E823BF">
        <w:rPr>
          <w:rFonts w:ascii="Times New Roman" w:hAnsi="Times New Roman" w:cs="Times New Roman"/>
          <w:lang w:bidi="ml-IN"/>
        </w:rPr>
        <w:t xml:space="preserve"> , we obtain</w:t>
      </w:r>
    </w:p>
    <w:p w:rsidR="00BF2291" w:rsidRDefault="00D14010">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14"/>
        </w:rPr>
        <w:object w:dxaOrig="2760" w:dyaOrig="400">
          <v:shape id="_x0000_i1100" type="#_x0000_t75" style="width:138.75pt;height:19.5pt" o:ole="">
            <v:imagedata r:id="rId259" o:title=""/>
          </v:shape>
          <o:OLEObject Type="Embed" ProgID="Equation.3" ShapeID="_x0000_i1100" DrawAspect="Content" ObjectID="_1583577144" r:id="rId260"/>
        </w:object>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t>(7</w:t>
      </w:r>
      <w:r w:rsidR="00FE2DA6">
        <w:rPr>
          <w:rFonts w:ascii="Times New Roman" w:hAnsi="Times New Roman" w:cs="Times New Roman"/>
          <w:position w:val="-14"/>
        </w:rPr>
        <w:t>3</w:t>
      </w:r>
      <w:r w:rsidR="00E823BF" w:rsidRPr="00E823BF">
        <w:rPr>
          <w:rFonts w:ascii="Times New Roman" w:hAnsi="Times New Roman" w:cs="Times New Roman"/>
          <w:position w:val="-14"/>
        </w:rPr>
        <w:t>)</w:t>
      </w:r>
    </w:p>
    <w:p w:rsidR="00BF2291" w:rsidRDefault="00E823BF">
      <w:pPr>
        <w:pStyle w:val="NoSpacing"/>
        <w:jc w:val="both"/>
        <w:rPr>
          <w:rFonts w:ascii="Times New Roman" w:hAnsi="Times New Roman" w:cs="Times New Roman"/>
        </w:rPr>
      </w:pPr>
      <w:r w:rsidRPr="00E823BF">
        <w:rPr>
          <w:rFonts w:ascii="Times New Roman" w:hAnsi="Times New Roman" w:cs="Times New Roman"/>
          <w:lang w:bidi="ml-IN"/>
        </w:rPr>
        <w:t xml:space="preserve">Since </w:t>
      </w:r>
      <w:r w:rsidR="003B7175" w:rsidRPr="006F4280">
        <w:rPr>
          <w:rFonts w:ascii="Times New Roman" w:hAnsi="Times New Roman" w:cs="Times New Roman"/>
          <w:position w:val="-6"/>
        </w:rPr>
        <w:object w:dxaOrig="300" w:dyaOrig="320">
          <v:shape id="_x0000_i1101" type="#_x0000_t75" style="width:15pt;height:16.5pt" o:ole="">
            <v:imagedata r:id="rId157" o:title=""/>
          </v:shape>
          <o:OLEObject Type="Embed" ProgID="Equation.3" ShapeID="_x0000_i1101" DrawAspect="Content" ObjectID="_1583577145" r:id="rId261"/>
        </w:object>
      </w:r>
      <w:r w:rsidRPr="00E823BF">
        <w:rPr>
          <w:rFonts w:ascii="Times New Roman" w:hAnsi="Times New Roman" w:cs="Times New Roman"/>
        </w:rPr>
        <w:t xml:space="preserve"> cannot be zero we obtain</w:t>
      </w:r>
    </w:p>
    <w:p w:rsidR="00BF2291" w:rsidRDefault="003B7175">
      <w:pPr>
        <w:pStyle w:val="NoSpacing"/>
        <w:ind w:left="1440" w:firstLine="720"/>
        <w:jc w:val="both"/>
        <w:rPr>
          <w:rFonts w:ascii="Times New Roman" w:hAnsi="Times New Roman" w:cs="Times New Roman"/>
        </w:rPr>
      </w:pPr>
      <w:r w:rsidRPr="006F4280">
        <w:rPr>
          <w:rFonts w:ascii="Times New Roman" w:hAnsi="Times New Roman" w:cs="Times New Roman"/>
          <w:position w:val="-14"/>
        </w:rPr>
        <w:object w:dxaOrig="2180" w:dyaOrig="400">
          <v:shape id="_x0000_i1102" type="#_x0000_t75" style="width:108.75pt;height:20.25pt" o:ole="">
            <v:imagedata r:id="rId262" o:title=""/>
          </v:shape>
          <o:OLEObject Type="Embed" ProgID="Equation.3" ShapeID="_x0000_i1102" DrawAspect="Content" ObjectID="_1583577146" r:id="rId263"/>
        </w:object>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r>
      <w:r w:rsidR="00E823BF" w:rsidRPr="00E823BF">
        <w:rPr>
          <w:rFonts w:ascii="Times New Roman" w:hAnsi="Times New Roman" w:cs="Times New Roman"/>
          <w:position w:val="-14"/>
        </w:rPr>
        <w:tab/>
        <w:t>(7</w:t>
      </w:r>
      <w:r w:rsidR="00FE2DA6">
        <w:rPr>
          <w:rFonts w:ascii="Times New Roman" w:hAnsi="Times New Roman" w:cs="Times New Roman"/>
          <w:position w:val="-14"/>
        </w:rPr>
        <w:t>4</w:t>
      </w:r>
      <w:r w:rsidR="00E823BF" w:rsidRPr="00E823BF">
        <w:rPr>
          <w:rFonts w:ascii="Times New Roman" w:hAnsi="Times New Roman" w:cs="Times New Roman"/>
          <w:position w:val="-14"/>
        </w:rPr>
        <w:t>)</w:t>
      </w:r>
    </w:p>
    <w:p w:rsidR="00BF2291" w:rsidRDefault="00E823BF">
      <w:pPr>
        <w:pStyle w:val="NoSpacing"/>
        <w:jc w:val="both"/>
        <w:rPr>
          <w:rFonts w:ascii="Times New Roman" w:hAnsi="Times New Roman" w:cs="Times New Roman"/>
        </w:rPr>
      </w:pPr>
      <w:r w:rsidRPr="00E823BF">
        <w:rPr>
          <w:rFonts w:ascii="Times New Roman" w:hAnsi="Times New Roman" w:cs="Times New Roman"/>
        </w:rPr>
        <w:t>Eq.7</w:t>
      </w:r>
      <w:r w:rsidR="00FE2DA6">
        <w:rPr>
          <w:rFonts w:ascii="Times New Roman" w:hAnsi="Times New Roman" w:cs="Times New Roman"/>
        </w:rPr>
        <w:t>4</w:t>
      </w:r>
      <w:r w:rsidRPr="00E823BF">
        <w:rPr>
          <w:rFonts w:ascii="Times New Roman" w:hAnsi="Times New Roman" w:cs="Times New Roman"/>
        </w:rPr>
        <w:t xml:space="preserve"> is known as the characteristic equation , has two roots</w:t>
      </w:r>
    </w:p>
    <w:p w:rsidR="00BF2291" w:rsidRDefault="00BF2291">
      <w:pPr>
        <w:pStyle w:val="NoSpacing"/>
        <w:jc w:val="both"/>
        <w:rPr>
          <w:rFonts w:ascii="Times New Roman" w:hAnsi="Times New Roman" w:cs="Times New Roman"/>
        </w:rPr>
      </w:pPr>
    </w:p>
    <w:p w:rsidR="00BF2291" w:rsidRDefault="003B7175">
      <w:pPr>
        <w:pStyle w:val="NoSpacing"/>
        <w:ind w:left="1440" w:firstLine="720"/>
        <w:jc w:val="both"/>
        <w:rPr>
          <w:rFonts w:ascii="Times New Roman" w:hAnsi="Times New Roman" w:cs="Times New Roman"/>
          <w:position w:val="-24"/>
        </w:rPr>
      </w:pPr>
      <w:r w:rsidRPr="006F4280">
        <w:rPr>
          <w:rFonts w:ascii="Times New Roman" w:hAnsi="Times New Roman" w:cs="Times New Roman"/>
          <w:position w:val="-32"/>
        </w:rPr>
        <w:object w:dxaOrig="3140" w:dyaOrig="840">
          <v:shape id="_x0000_i1103" type="#_x0000_t75" style="width:157.5pt;height:42pt" o:ole="">
            <v:imagedata r:id="rId264" o:title=""/>
          </v:shape>
          <o:OLEObject Type="Embed" ProgID="Equation.3" ShapeID="_x0000_i1103" DrawAspect="Content" ObjectID="_1583577147" r:id="rId265"/>
        </w:object>
      </w:r>
      <w:r w:rsidR="00E823BF" w:rsidRPr="00E823BF">
        <w:rPr>
          <w:rFonts w:ascii="Times New Roman" w:hAnsi="Times New Roman" w:cs="Times New Roman"/>
          <w:position w:val="-32"/>
        </w:rPr>
        <w:tab/>
      </w:r>
      <w:r w:rsidR="00E823BF" w:rsidRPr="00E823BF">
        <w:rPr>
          <w:rFonts w:ascii="Times New Roman" w:hAnsi="Times New Roman" w:cs="Times New Roman"/>
          <w:position w:val="-32"/>
        </w:rPr>
        <w:tab/>
      </w:r>
      <w:r w:rsidR="00E823BF" w:rsidRPr="00E823BF">
        <w:rPr>
          <w:rFonts w:ascii="Times New Roman" w:hAnsi="Times New Roman" w:cs="Times New Roman"/>
          <w:position w:val="-32"/>
        </w:rPr>
        <w:tab/>
      </w:r>
      <w:r w:rsidR="00E823BF" w:rsidRPr="00E823BF">
        <w:rPr>
          <w:rFonts w:ascii="Times New Roman" w:hAnsi="Times New Roman" w:cs="Times New Roman"/>
          <w:position w:val="-32"/>
        </w:rPr>
        <w:tab/>
      </w:r>
      <w:r w:rsidR="00E823BF" w:rsidRPr="00E823BF">
        <w:rPr>
          <w:rFonts w:ascii="Times New Roman" w:hAnsi="Times New Roman" w:cs="Times New Roman"/>
          <w:position w:val="-32"/>
        </w:rPr>
        <w:tab/>
        <w:t>(7</w:t>
      </w:r>
      <w:r w:rsidR="00FE2DA6">
        <w:rPr>
          <w:rFonts w:ascii="Times New Roman" w:hAnsi="Times New Roman" w:cs="Times New Roman"/>
          <w:position w:val="-32"/>
        </w:rPr>
        <w:t>5</w:t>
      </w:r>
      <w:r w:rsidR="00E823BF" w:rsidRPr="00E823BF">
        <w:rPr>
          <w:rFonts w:ascii="Times New Roman" w:hAnsi="Times New Roman" w:cs="Times New Roman"/>
          <w:position w:val="-32"/>
        </w:rPr>
        <w:t>)</w:t>
      </w:r>
    </w:p>
    <w:p w:rsidR="00BF2291" w:rsidRDefault="00BF2291">
      <w:pPr>
        <w:pStyle w:val="NoSpacing"/>
        <w:jc w:val="both"/>
        <w:rPr>
          <w:rFonts w:ascii="Times New Roman" w:hAnsi="Times New Roman" w:cs="Times New Roman"/>
          <w:position w:val="-24"/>
        </w:rPr>
      </w:pPr>
    </w:p>
    <w:p w:rsidR="00BF2291" w:rsidRDefault="00BF2291">
      <w:pPr>
        <w:pStyle w:val="NoSpacing"/>
        <w:jc w:val="both"/>
        <w:rPr>
          <w:rFonts w:ascii="Times New Roman" w:hAnsi="Times New Roman" w:cs="Times New Roman"/>
          <w:position w:val="-24"/>
        </w:rPr>
      </w:pPr>
    </w:p>
    <w:p w:rsidR="00BF2291" w:rsidRDefault="00E823BF">
      <w:pPr>
        <w:pStyle w:val="NoSpacing"/>
        <w:jc w:val="both"/>
        <w:rPr>
          <w:rFonts w:ascii="Times New Roman" w:hAnsi="Times New Roman" w:cs="Times New Roman"/>
          <w:position w:val="-24"/>
        </w:rPr>
      </w:pPr>
      <w:r w:rsidRPr="00E823BF">
        <w:rPr>
          <w:rFonts w:ascii="Times New Roman" w:hAnsi="Times New Roman" w:cs="Times New Roman"/>
          <w:position w:val="-24"/>
        </w:rPr>
        <w:t xml:space="preserve">On substituting the frequency values in </w:t>
      </w:r>
      <w:r w:rsidR="00FE2DA6">
        <w:rPr>
          <w:rFonts w:ascii="Times New Roman" w:hAnsi="Times New Roman" w:cs="Times New Roman"/>
          <w:position w:val="-24"/>
        </w:rPr>
        <w:t>E</w:t>
      </w:r>
      <w:r w:rsidRPr="00E823BF">
        <w:rPr>
          <w:rFonts w:ascii="Times New Roman" w:hAnsi="Times New Roman" w:cs="Times New Roman"/>
          <w:position w:val="-24"/>
        </w:rPr>
        <w:t>q</w:t>
      </w:r>
      <w:r w:rsidR="00FE2DA6">
        <w:rPr>
          <w:rFonts w:ascii="Times New Roman" w:hAnsi="Times New Roman" w:cs="Times New Roman"/>
          <w:position w:val="-24"/>
        </w:rPr>
        <w:t>75</w:t>
      </w:r>
      <w:r w:rsidRPr="00E823BF">
        <w:rPr>
          <w:rFonts w:ascii="Times New Roman" w:hAnsi="Times New Roman" w:cs="Times New Roman"/>
          <w:position w:val="-24"/>
        </w:rPr>
        <w:t xml:space="preserve"> , we get</w:t>
      </w:r>
    </w:p>
    <w:p w:rsidR="00BF2291" w:rsidRDefault="00C52961">
      <w:pPr>
        <w:pStyle w:val="NoSpacing"/>
        <w:ind w:left="2160" w:firstLine="720"/>
        <w:jc w:val="both"/>
        <w:rPr>
          <w:rFonts w:ascii="Times New Roman" w:hAnsi="Times New Roman" w:cs="Times New Roman"/>
          <w:position w:val="-24"/>
        </w:rPr>
      </w:pPr>
      <w:r w:rsidRPr="006F4280">
        <w:rPr>
          <w:rFonts w:ascii="Times New Roman" w:hAnsi="Times New Roman" w:cs="Times New Roman"/>
          <w:position w:val="-10"/>
        </w:rPr>
        <w:object w:dxaOrig="1520" w:dyaOrig="340">
          <v:shape id="_x0000_i1104" type="#_x0000_t75" style="width:75.75pt;height:16.5pt" o:ole="">
            <v:imagedata r:id="rId266" o:title=""/>
          </v:shape>
          <o:OLEObject Type="Embed" ProgID="Equation.3" ShapeID="_x0000_i1104" DrawAspect="Content" ObjectID="_1583577148" r:id="rId267"/>
        </w:object>
      </w:r>
    </w:p>
    <w:p w:rsidR="00BF2291" w:rsidRDefault="00E823BF">
      <w:pPr>
        <w:pStyle w:val="NoSpacing"/>
        <w:ind w:left="2880"/>
        <w:jc w:val="both"/>
        <w:rPr>
          <w:rFonts w:ascii="Times New Roman" w:hAnsi="Times New Roman" w:cs="Times New Roman"/>
          <w:position w:val="-24"/>
        </w:rPr>
      </w:pPr>
      <w:r w:rsidRPr="00E823BF">
        <w:rPr>
          <w:rFonts w:ascii="Times New Roman" w:hAnsi="Times New Roman" w:cs="Times New Roman"/>
          <w:position w:val="-24"/>
        </w:rPr>
        <w:t>.</w:t>
      </w:r>
    </w:p>
    <w:p w:rsidR="00BF2291" w:rsidRDefault="00E823BF">
      <w:pPr>
        <w:pStyle w:val="NoSpacing"/>
        <w:ind w:left="2160" w:firstLine="720"/>
        <w:jc w:val="both"/>
        <w:rPr>
          <w:rFonts w:ascii="Times New Roman" w:hAnsi="Times New Roman" w:cs="Times New Roman"/>
          <w:position w:val="-24"/>
        </w:rPr>
      </w:pPr>
      <w:r w:rsidRPr="00E823BF">
        <w:rPr>
          <w:rFonts w:ascii="Times New Roman" w:hAnsi="Times New Roman" w:cs="Times New Roman"/>
          <w:position w:val="-24"/>
        </w:rPr>
        <w:t>.</w:t>
      </w:r>
    </w:p>
    <w:p w:rsidR="00BF2291" w:rsidRDefault="00E823BF">
      <w:pPr>
        <w:pStyle w:val="NoSpacing"/>
        <w:ind w:left="2160" w:firstLine="720"/>
        <w:jc w:val="both"/>
        <w:rPr>
          <w:rFonts w:ascii="Times New Roman" w:hAnsi="Times New Roman" w:cs="Times New Roman"/>
          <w:position w:val="-24"/>
        </w:rPr>
      </w:pPr>
      <w:r w:rsidRPr="00E823BF">
        <w:rPr>
          <w:rFonts w:ascii="Times New Roman" w:hAnsi="Times New Roman" w:cs="Times New Roman"/>
          <w:position w:val="-24"/>
        </w:rPr>
        <w:t>.</w:t>
      </w:r>
    </w:p>
    <w:p w:rsidR="00BF2291" w:rsidRDefault="00E823BF">
      <w:pPr>
        <w:pStyle w:val="NoSpacing"/>
        <w:ind w:left="2880"/>
        <w:jc w:val="both"/>
        <w:rPr>
          <w:rFonts w:ascii="Times New Roman" w:hAnsi="Times New Roman" w:cs="Times New Roman"/>
          <w:position w:val="-24"/>
        </w:rPr>
      </w:pPr>
      <w:r w:rsidRPr="00E823BF">
        <w:rPr>
          <w:rFonts w:ascii="Times New Roman" w:hAnsi="Times New Roman" w:cs="Times New Roman"/>
          <w:position w:val="-24"/>
        </w:rPr>
        <w:t>`</w:t>
      </w:r>
      <w:r w:rsidRPr="00E823BF">
        <w:rPr>
          <w:rFonts w:ascii="Times New Roman" w:hAnsi="Times New Roman" w:cs="Times New Roman"/>
          <w:position w:val="-24"/>
        </w:rPr>
        <w:tab/>
        <w:t>.</w:t>
      </w:r>
    </w:p>
    <w:p w:rsidR="00BF2291" w:rsidRDefault="00D14010">
      <w:pPr>
        <w:pStyle w:val="NoSpacing"/>
        <w:ind w:left="2160" w:firstLine="720"/>
        <w:jc w:val="both"/>
        <w:rPr>
          <w:rFonts w:ascii="Times New Roman" w:hAnsi="Times New Roman" w:cs="Times New Roman"/>
          <w:position w:val="-24"/>
        </w:rPr>
      </w:pPr>
      <w:r w:rsidRPr="006F4280">
        <w:rPr>
          <w:rFonts w:ascii="Times New Roman" w:hAnsi="Times New Roman" w:cs="Times New Roman"/>
          <w:position w:val="-12"/>
        </w:rPr>
        <w:object w:dxaOrig="2360" w:dyaOrig="360">
          <v:shape id="_x0000_i1105" type="#_x0000_t75" style="width:117.75pt;height:18pt" o:ole="">
            <v:imagedata r:id="rId268" o:title=""/>
          </v:shape>
          <o:OLEObject Type="Embed" ProgID="Equation.3" ShapeID="_x0000_i1105" DrawAspect="Content" ObjectID="_1583577149" r:id="rId269"/>
        </w:object>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r>
      <w:r w:rsidR="00E823BF" w:rsidRPr="00E823BF">
        <w:rPr>
          <w:rFonts w:ascii="Times New Roman" w:hAnsi="Times New Roman" w:cs="Times New Roman"/>
          <w:position w:val="-24"/>
        </w:rPr>
        <w:tab/>
      </w:r>
      <w:r w:rsidR="006F4280">
        <w:rPr>
          <w:rFonts w:ascii="Times New Roman" w:hAnsi="Times New Roman" w:cs="Times New Roman"/>
          <w:position w:val="-24"/>
        </w:rPr>
        <w:tab/>
      </w:r>
      <w:r w:rsidR="006F4280">
        <w:rPr>
          <w:rFonts w:ascii="Times New Roman" w:hAnsi="Times New Roman" w:cs="Times New Roman"/>
          <w:position w:val="-24"/>
        </w:rPr>
        <w:tab/>
      </w:r>
      <w:r w:rsidR="006F4280">
        <w:rPr>
          <w:rFonts w:ascii="Times New Roman" w:hAnsi="Times New Roman" w:cs="Times New Roman"/>
          <w:position w:val="-24"/>
        </w:rPr>
        <w:tab/>
      </w:r>
      <w:r w:rsidR="00E823BF" w:rsidRPr="00E823BF">
        <w:rPr>
          <w:rFonts w:ascii="Times New Roman" w:hAnsi="Times New Roman" w:cs="Times New Roman"/>
          <w:position w:val="-24"/>
        </w:rPr>
        <w:tab/>
      </w:r>
      <w:r w:rsidR="00C52961">
        <w:rPr>
          <w:rFonts w:ascii="Times New Roman" w:hAnsi="Times New Roman" w:cs="Times New Roman"/>
          <w:position w:val="-24"/>
        </w:rPr>
        <w:tab/>
      </w:r>
      <w:r w:rsidR="00C52961">
        <w:rPr>
          <w:rFonts w:ascii="Times New Roman" w:hAnsi="Times New Roman" w:cs="Times New Roman"/>
          <w:position w:val="-24"/>
        </w:rPr>
        <w:tab/>
      </w:r>
      <w:r w:rsidR="00C52961">
        <w:rPr>
          <w:rFonts w:ascii="Times New Roman" w:hAnsi="Times New Roman" w:cs="Times New Roman"/>
          <w:position w:val="-24"/>
        </w:rPr>
        <w:tab/>
      </w:r>
      <w:r w:rsidR="00FE2DA6">
        <w:rPr>
          <w:rFonts w:ascii="Times New Roman" w:hAnsi="Times New Roman" w:cs="Times New Roman"/>
          <w:position w:val="-24"/>
        </w:rPr>
        <w:tab/>
      </w:r>
      <w:r w:rsidR="00C52961">
        <w:rPr>
          <w:rFonts w:ascii="Times New Roman" w:hAnsi="Times New Roman" w:cs="Times New Roman"/>
          <w:position w:val="-24"/>
        </w:rPr>
        <w:tab/>
      </w:r>
      <w:r w:rsidR="00C52961">
        <w:rPr>
          <w:rFonts w:ascii="Times New Roman" w:hAnsi="Times New Roman" w:cs="Times New Roman"/>
          <w:position w:val="-24"/>
        </w:rPr>
        <w:tab/>
      </w:r>
      <w:r w:rsidR="00E823BF" w:rsidRPr="00E823BF">
        <w:rPr>
          <w:rFonts w:ascii="Times New Roman" w:hAnsi="Times New Roman" w:cs="Times New Roman"/>
          <w:position w:val="-24"/>
        </w:rPr>
        <w:t>(7</w:t>
      </w:r>
      <w:r w:rsidR="00FE2DA6">
        <w:rPr>
          <w:rFonts w:ascii="Times New Roman" w:hAnsi="Times New Roman" w:cs="Times New Roman"/>
          <w:position w:val="-24"/>
        </w:rPr>
        <w:t>6</w:t>
      </w:r>
      <w:r w:rsidR="00E823BF" w:rsidRPr="00E823BF">
        <w:rPr>
          <w:rFonts w:ascii="Times New Roman" w:hAnsi="Times New Roman" w:cs="Times New Roman"/>
          <w:position w:val="-24"/>
        </w:rPr>
        <w:t>)</w:t>
      </w:r>
    </w:p>
    <w:p w:rsidR="00BF2291" w:rsidRDefault="00BF2291">
      <w:pPr>
        <w:pStyle w:val="NoSpacing"/>
        <w:jc w:val="both"/>
        <w:rPr>
          <w:rFonts w:ascii="Times New Roman" w:hAnsi="Times New Roman" w:cs="Times New Roman"/>
          <w:position w:val="-24"/>
        </w:rPr>
      </w:pPr>
    </w:p>
    <w:p w:rsidR="00BF2291" w:rsidDel="00225A94" w:rsidRDefault="006E49D9" w:rsidP="00225A94">
      <w:pPr>
        <w:pStyle w:val="NoSpacing"/>
        <w:jc w:val="both"/>
        <w:rPr>
          <w:del w:id="164" w:author="Kiran Vijayan" w:date="2018-03-21T18:31:00Z"/>
          <w:rFonts w:ascii="Times New Roman" w:hAnsi="Times New Roman" w:cs="Times New Roman"/>
        </w:rPr>
      </w:pPr>
      <w:r>
        <w:rPr>
          <w:rFonts w:ascii="Times New Roman" w:hAnsi="Times New Roman" w:cs="Times New Roman"/>
        </w:rPr>
        <w:t xml:space="preserve">This is a non-homogenous system. The only way to solve this system is to equate </w:t>
      </w:r>
      <w:del w:id="165" w:author="Kiran Vijayan" w:date="2018-03-21T18:30:00Z">
        <w:r w:rsidDel="00225A94">
          <w:rPr>
            <w:rFonts w:ascii="Times New Roman" w:hAnsi="Times New Roman" w:cs="Times New Roman"/>
          </w:rPr>
          <w:delText>one of the</w:delText>
        </w:r>
      </w:del>
      <w:ins w:id="166" w:author="Kiran Vijayan" w:date="2018-03-21T18:30:00Z">
        <w:r w:rsidR="00225A94">
          <w:rPr>
            <w:rFonts w:ascii="Times New Roman" w:hAnsi="Times New Roman" w:cs="Times New Roman"/>
          </w:rPr>
          <w:t>all</w:t>
        </w:r>
      </w:ins>
      <w:r>
        <w:rPr>
          <w:rFonts w:ascii="Times New Roman" w:hAnsi="Times New Roman" w:cs="Times New Roman"/>
        </w:rPr>
        <w:t xml:space="preserve"> </w:t>
      </w:r>
      <w:del w:id="167" w:author="Kiran Vijayan" w:date="2018-03-21T18:30:00Z">
        <w:r w:rsidDel="00225A94">
          <w:rPr>
            <w:rFonts w:ascii="Times New Roman" w:hAnsi="Times New Roman" w:cs="Times New Roman"/>
          </w:rPr>
          <w:delText xml:space="preserve">equation to a </w:delText>
        </w:r>
      </w:del>
      <w:del w:id="168" w:author="Kiran Vijayan" w:date="2018-03-21T18:27:00Z">
        <w:r w:rsidDel="00225A94">
          <w:rPr>
            <w:rFonts w:ascii="Times New Roman" w:hAnsi="Times New Roman" w:cs="Times New Roman"/>
          </w:rPr>
          <w:delText>random number</w:delText>
        </w:r>
      </w:del>
      <w:del w:id="169" w:author="Kiran Vijayan" w:date="2018-03-21T18:30:00Z">
        <w:r w:rsidDel="00225A94">
          <w:rPr>
            <w:rFonts w:ascii="Times New Roman" w:hAnsi="Times New Roman" w:cs="Times New Roman"/>
          </w:rPr>
          <w:delText xml:space="preserve"> ‘k’ and take the values of one of the variable as 1</w:delText>
        </w:r>
      </w:del>
      <w:ins w:id="170" w:author="Kiran Vijayan" w:date="2018-03-21T18:30:00Z">
        <w:r w:rsidR="00225A94">
          <w:rPr>
            <w:rFonts w:ascii="Times New Roman" w:hAnsi="Times New Roman" w:cs="Times New Roman"/>
          </w:rPr>
          <w:t>the equation and take the ratio of the coordinates as given eq. 77</w:t>
        </w:r>
      </w:ins>
      <w:r>
        <w:rPr>
          <w:rFonts w:ascii="Times New Roman" w:hAnsi="Times New Roman" w:cs="Times New Roman"/>
        </w:rPr>
        <w:t xml:space="preserve">. </w:t>
      </w:r>
      <w:del w:id="171" w:author="Kiran Vijayan" w:date="2018-03-21T18:31:00Z">
        <w:r w:rsidDel="00225A94">
          <w:rPr>
            <w:rFonts w:ascii="Times New Roman" w:hAnsi="Times New Roman" w:cs="Times New Roman"/>
          </w:rPr>
          <w:delText xml:space="preserve">Here </w:delText>
        </w:r>
        <w:r w:rsidR="00C52961" w:rsidRPr="007D46FD" w:rsidDel="00225A94">
          <w:rPr>
            <w:position w:val="-10"/>
          </w:rPr>
          <w:object w:dxaOrig="260" w:dyaOrig="340">
            <v:shape id="_x0000_i1106" type="#_x0000_t75" style="width:12.75pt;height:16.5pt" o:ole="">
              <v:imagedata r:id="rId270" o:title=""/>
            </v:shape>
            <o:OLEObject Type="Embed" ProgID="Equation.3" ShapeID="_x0000_i1106" DrawAspect="Content" ObjectID="_1583577150" r:id="rId271"/>
          </w:object>
        </w:r>
        <w:r w:rsidDel="00225A94">
          <w:rPr>
            <w:rFonts w:ascii="Times New Roman" w:hAnsi="Times New Roman" w:cs="Times New Roman"/>
          </w:rPr>
          <w:delText>is taken as 1 .</w:delText>
        </w:r>
      </w:del>
    </w:p>
    <w:p w:rsidR="006E77E2" w:rsidRDefault="00E823BF">
      <w:pPr>
        <w:pStyle w:val="NoSpacing"/>
        <w:jc w:val="both"/>
        <w:rPr>
          <w:rFonts w:ascii="Times New Roman" w:hAnsi="Times New Roman" w:cs="Times New Roman"/>
        </w:rPr>
      </w:pPr>
      <w:del w:id="172" w:author="Kiran Vijayan" w:date="2018-03-21T18:31:00Z">
        <w:r w:rsidRPr="00E823BF" w:rsidDel="00225A94">
          <w:rPr>
            <w:rFonts w:ascii="Times New Roman" w:hAnsi="Times New Roman" w:cs="Times New Roman"/>
          </w:rPr>
          <w:delText xml:space="preserve">Where are </w:delText>
        </w:r>
        <w:r w:rsidR="00D14010" w:rsidRPr="006F4280" w:rsidDel="00225A94">
          <w:rPr>
            <w:rFonts w:ascii="Times New Roman" w:hAnsi="Times New Roman" w:cs="Times New Roman"/>
            <w:position w:val="-4"/>
          </w:rPr>
          <w:object w:dxaOrig="240" w:dyaOrig="260">
            <v:shape id="_x0000_i1107" type="#_x0000_t75" style="width:12pt;height:12.75pt" o:ole="">
              <v:imagedata r:id="rId272" o:title=""/>
            </v:shape>
            <o:OLEObject Type="Embed" ProgID="Equation.3" ShapeID="_x0000_i1107" DrawAspect="Content" ObjectID="_1583577151" r:id="rId273"/>
          </w:object>
        </w:r>
        <w:r w:rsidRPr="00E823BF" w:rsidDel="00225A94">
          <w:rPr>
            <w:rFonts w:ascii="Times New Roman" w:hAnsi="Times New Roman" w:cs="Times New Roman"/>
          </w:rPr>
          <w:delText xml:space="preserve">and </w:delText>
        </w:r>
        <w:r w:rsidR="00D14010" w:rsidRPr="006F4280" w:rsidDel="00225A94">
          <w:rPr>
            <w:rFonts w:ascii="Times New Roman" w:hAnsi="Times New Roman" w:cs="Times New Roman"/>
            <w:position w:val="-4"/>
          </w:rPr>
          <w:object w:dxaOrig="240" w:dyaOrig="260">
            <v:shape id="_x0000_i1108" type="#_x0000_t75" style="width:12pt;height:12.75pt" o:ole="">
              <v:imagedata r:id="rId274" o:title=""/>
            </v:shape>
            <o:OLEObject Type="Embed" ProgID="Equation.3" ShapeID="_x0000_i1108" DrawAspect="Content" ObjectID="_1583577152" r:id="rId275"/>
          </w:object>
        </w:r>
        <w:r w:rsidRPr="00E823BF" w:rsidDel="00225A94">
          <w:rPr>
            <w:rFonts w:ascii="Times New Roman" w:hAnsi="Times New Roman" w:cs="Times New Roman"/>
          </w:rPr>
          <w:delText xml:space="preserve"> are any real numbers.</w:delText>
        </w:r>
      </w:del>
    </w:p>
    <w:p w:rsidR="00BF2291" w:rsidRDefault="00E823BF">
      <w:pPr>
        <w:pStyle w:val="NoSpacing"/>
        <w:jc w:val="both"/>
        <w:rPr>
          <w:rFonts w:ascii="Times New Roman" w:hAnsi="Times New Roman" w:cs="Times New Roman"/>
        </w:rPr>
      </w:pPr>
      <w:r w:rsidRPr="00E823BF">
        <w:rPr>
          <w:rFonts w:ascii="Times New Roman" w:hAnsi="Times New Roman" w:cs="Times New Roman"/>
        </w:rPr>
        <w:t>It can be easily shown that</w:t>
      </w:r>
    </w:p>
    <w:p w:rsidR="00BF2291" w:rsidRDefault="00C52961">
      <w:pPr>
        <w:pStyle w:val="NoSpacing"/>
        <w:jc w:val="both"/>
        <w:rPr>
          <w:rFonts w:ascii="Times New Roman" w:hAnsi="Times New Roman" w:cs="Times New Roman"/>
        </w:rPr>
      </w:pPr>
      <w:r w:rsidRPr="006F4280">
        <w:rPr>
          <w:rFonts w:ascii="Times New Roman" w:hAnsi="Times New Roman" w:cs="Times New Roman"/>
          <w:position w:val="-30"/>
        </w:rPr>
        <w:object w:dxaOrig="7380" w:dyaOrig="680">
          <v:shape id="_x0000_i1109" type="#_x0000_t75" style="width:369pt;height:34.5pt" o:ole="">
            <v:imagedata r:id="rId276" o:title=""/>
          </v:shape>
          <o:OLEObject Type="Embed" ProgID="Equation.3" ShapeID="_x0000_i1109" DrawAspect="Content" ObjectID="_1583577153" r:id="rId277"/>
        </w:object>
      </w:r>
      <w:r w:rsidR="00E823BF" w:rsidRPr="00E823BF">
        <w:rPr>
          <w:rFonts w:ascii="Times New Roman" w:hAnsi="Times New Roman" w:cs="Times New Roman"/>
          <w:position w:val="-30"/>
        </w:rPr>
        <w:tab/>
      </w:r>
      <w:r>
        <w:rPr>
          <w:rFonts w:ascii="Times New Roman" w:hAnsi="Times New Roman" w:cs="Times New Roman"/>
          <w:position w:val="-30"/>
        </w:rPr>
        <w:tab/>
      </w:r>
      <w:r w:rsidR="00E823BF" w:rsidRPr="00E823BF">
        <w:rPr>
          <w:rFonts w:ascii="Times New Roman" w:hAnsi="Times New Roman" w:cs="Times New Roman"/>
          <w:position w:val="-30"/>
        </w:rPr>
        <w:t>(7</w:t>
      </w:r>
      <w:r w:rsidR="00FE2DA6">
        <w:rPr>
          <w:rFonts w:ascii="Times New Roman" w:hAnsi="Times New Roman" w:cs="Times New Roman"/>
          <w:position w:val="-30"/>
        </w:rPr>
        <w:t>7</w:t>
      </w:r>
      <w:r w:rsidR="00E823BF" w:rsidRPr="00E823BF">
        <w:rPr>
          <w:rFonts w:ascii="Times New Roman" w:hAnsi="Times New Roman" w:cs="Times New Roman"/>
          <w:position w:val="-30"/>
        </w:rPr>
        <w:t>)</w:t>
      </w:r>
    </w:p>
    <w:p w:rsidR="00BF2291" w:rsidRDefault="00BF2291">
      <w:pPr>
        <w:pStyle w:val="NoSpacing"/>
        <w:jc w:val="both"/>
        <w:rPr>
          <w:rFonts w:ascii="Times New Roman" w:hAnsi="Times New Roman" w:cs="Times New Roman"/>
        </w:rPr>
      </w:pPr>
    </w:p>
    <w:p w:rsidR="00BF2291" w:rsidRDefault="00225A94">
      <w:pPr>
        <w:pStyle w:val="NoSpacing"/>
        <w:jc w:val="both"/>
        <w:rPr>
          <w:rFonts w:ascii="Times New Roman" w:hAnsi="Times New Roman" w:cs="Times New Roman"/>
        </w:rPr>
      </w:pPr>
      <w:ins w:id="173" w:author="Kiran Vijayan" w:date="2018-03-21T18:31:00Z">
        <w:r>
          <w:rPr>
            <w:rFonts w:ascii="Times New Roman" w:hAnsi="Times New Roman" w:cs="Times New Roman"/>
          </w:rPr>
          <w:t>Assuming one of the dof say y</w:t>
        </w:r>
        <w:r w:rsidR="005B5BB6" w:rsidRPr="005B5BB6">
          <w:rPr>
            <w:rFonts w:ascii="Times New Roman" w:hAnsi="Times New Roman" w:cs="Times New Roman"/>
            <w:vertAlign w:val="subscript"/>
            <w:rPrChange w:id="174" w:author="Kiran Vijayan" w:date="2018-03-21T18:31:00Z">
              <w:rPr>
                <w:rFonts w:ascii="Times New Roman" w:hAnsi="Times New Roman" w:cs="Times New Roman"/>
              </w:rPr>
            </w:rPrChange>
          </w:rPr>
          <w:t>1</w:t>
        </w:r>
      </w:ins>
      <w:del w:id="175" w:author="Kiran Vijayan" w:date="2018-03-21T18:32:00Z">
        <w:r w:rsidR="00E823BF" w:rsidRPr="00E823BF" w:rsidDel="00225A94">
          <w:rPr>
            <w:rFonts w:ascii="Times New Roman" w:hAnsi="Times New Roman" w:cs="Times New Roman"/>
          </w:rPr>
          <w:delText>This</w:delText>
        </w:r>
      </w:del>
      <w:r w:rsidR="00E823BF" w:rsidRPr="00E823BF">
        <w:rPr>
          <w:rFonts w:ascii="Times New Roman" w:hAnsi="Times New Roman" w:cs="Times New Roman"/>
        </w:rPr>
        <w:t xml:space="preserve"> gives the eigenvector of the system.</w:t>
      </w:r>
    </w:p>
    <w:p w:rsidR="00BF2291" w:rsidRDefault="00E823BF">
      <w:pPr>
        <w:pStyle w:val="NoSpacing"/>
        <w:jc w:val="both"/>
        <w:rPr>
          <w:rFonts w:ascii="Times New Roman" w:hAnsi="Times New Roman" w:cs="Times New Roman"/>
        </w:rPr>
      </w:pPr>
      <w:del w:id="176" w:author="Kiran Vijayan" w:date="2018-03-21T18:32:00Z">
        <w:r w:rsidRPr="00E823BF" w:rsidDel="00225A94">
          <w:rPr>
            <w:rFonts w:ascii="Times New Roman" w:hAnsi="Times New Roman" w:cs="Times New Roman"/>
          </w:rPr>
          <w:delText>Let t</w:delText>
        </w:r>
      </w:del>
      <w:ins w:id="177" w:author="Kiran Vijayan" w:date="2018-03-21T18:32:00Z">
        <w:r w:rsidR="00225A94">
          <w:rPr>
            <w:rFonts w:ascii="Times New Roman" w:hAnsi="Times New Roman" w:cs="Times New Roman"/>
          </w:rPr>
          <w:t xml:space="preserve">Assuming the rayleigh coefficients </w:t>
        </w:r>
      </w:ins>
      <w:del w:id="178" w:author="Kiran Vijayan" w:date="2018-03-21T18:32:00Z">
        <w:r w:rsidRPr="00E823BF" w:rsidDel="00225A94">
          <w:rPr>
            <w:rFonts w:ascii="Times New Roman" w:hAnsi="Times New Roman" w:cs="Times New Roman"/>
          </w:rPr>
          <w:delText>he value of</w:delText>
        </w:r>
      </w:del>
      <w:r w:rsidRPr="00E823BF">
        <w:rPr>
          <w:rFonts w:ascii="Times New Roman" w:hAnsi="Times New Roman" w:cs="Times New Roman"/>
        </w:rPr>
        <w:t xml:space="preserve"> </w:t>
      </w:r>
      <w:r w:rsidR="00C7509A" w:rsidRPr="006F4280">
        <w:rPr>
          <w:rFonts w:ascii="Times New Roman" w:hAnsi="Times New Roman" w:cs="Times New Roman"/>
          <w:position w:val="-6"/>
        </w:rPr>
        <w:object w:dxaOrig="240" w:dyaOrig="220">
          <v:shape id="_x0000_i1110" type="#_x0000_t75" style="width:12pt;height:10.5pt" o:ole="">
            <v:imagedata r:id="rId278" o:title=""/>
          </v:shape>
          <o:OLEObject Type="Embed" ProgID="Equation.3" ShapeID="_x0000_i1110" DrawAspect="Content" ObjectID="_1583577154" r:id="rId279"/>
        </w:object>
      </w:r>
      <w:r w:rsidRPr="00E823BF">
        <w:rPr>
          <w:rFonts w:ascii="Times New Roman" w:hAnsi="Times New Roman" w:cs="Times New Roman"/>
        </w:rPr>
        <w:t xml:space="preserve">and </w:t>
      </w:r>
      <w:r w:rsidR="00C7509A" w:rsidRPr="006F4280">
        <w:rPr>
          <w:rFonts w:ascii="Times New Roman" w:hAnsi="Times New Roman" w:cs="Times New Roman"/>
          <w:position w:val="-10"/>
        </w:rPr>
        <w:object w:dxaOrig="240" w:dyaOrig="320">
          <v:shape id="_x0000_i1111" type="#_x0000_t75" style="width:12pt;height:16.5pt" o:ole="">
            <v:imagedata r:id="rId280" o:title=""/>
          </v:shape>
          <o:OLEObject Type="Embed" ProgID="Equation.3" ShapeID="_x0000_i1111" DrawAspect="Content" ObjectID="_1583577155" r:id="rId281"/>
        </w:object>
      </w:r>
      <w:r w:rsidR="00FE2DA6">
        <w:rPr>
          <w:rFonts w:ascii="Times New Roman" w:hAnsi="Times New Roman" w:cs="Times New Roman"/>
          <w:position w:val="-10"/>
        </w:rPr>
        <w:t xml:space="preserve"> </w:t>
      </w:r>
      <w:r w:rsidRPr="00E823BF">
        <w:rPr>
          <w:rFonts w:ascii="Times New Roman" w:hAnsi="Times New Roman" w:cs="Times New Roman"/>
        </w:rPr>
        <w:t>as</w:t>
      </w:r>
    </w:p>
    <w:p w:rsidR="00BF2291" w:rsidRDefault="00C7509A">
      <w:pPr>
        <w:pStyle w:val="NoSpacing"/>
        <w:ind w:left="2880" w:firstLine="720"/>
        <w:jc w:val="both"/>
        <w:rPr>
          <w:rFonts w:ascii="Times New Roman" w:hAnsi="Times New Roman" w:cs="Times New Roman"/>
        </w:rPr>
      </w:pPr>
      <w:r w:rsidRPr="006F4280">
        <w:rPr>
          <w:rFonts w:ascii="Times New Roman" w:hAnsi="Times New Roman" w:cs="Times New Roman"/>
          <w:position w:val="-6"/>
        </w:rPr>
        <w:object w:dxaOrig="240" w:dyaOrig="220">
          <v:shape id="_x0000_i1112" type="#_x0000_t75" style="width:12pt;height:10.5pt" o:ole="">
            <v:imagedata r:id="rId278" o:title=""/>
          </v:shape>
          <o:OLEObject Type="Embed" ProgID="Equation.3" ShapeID="_x0000_i1112" DrawAspect="Content" ObjectID="_1583577156" r:id="rId282"/>
        </w:object>
      </w:r>
      <w:r w:rsidR="00E823BF" w:rsidRPr="00E823BF">
        <w:rPr>
          <w:rFonts w:ascii="Times New Roman" w:hAnsi="Times New Roman" w:cs="Times New Roman"/>
        </w:rPr>
        <w:t>=.00001</w:t>
      </w:r>
    </w:p>
    <w:p w:rsidR="00BF2291" w:rsidRDefault="00C7509A">
      <w:pPr>
        <w:pStyle w:val="NoSpacing"/>
        <w:ind w:left="2880" w:firstLine="720"/>
        <w:jc w:val="both"/>
        <w:rPr>
          <w:ins w:id="179" w:author="Kiran Vijayan" w:date="2018-03-21T18:33:00Z"/>
          <w:rFonts w:ascii="Times New Roman" w:hAnsi="Times New Roman" w:cs="Times New Roman"/>
        </w:rPr>
      </w:pPr>
      <w:r w:rsidRPr="006F4280">
        <w:rPr>
          <w:rFonts w:ascii="Times New Roman" w:hAnsi="Times New Roman" w:cs="Times New Roman"/>
          <w:position w:val="-10"/>
        </w:rPr>
        <w:object w:dxaOrig="240" w:dyaOrig="320">
          <v:shape id="_x0000_i1113" type="#_x0000_t75" style="width:12pt;height:16.5pt" o:ole="">
            <v:imagedata r:id="rId280" o:title=""/>
          </v:shape>
          <o:OLEObject Type="Embed" ProgID="Equation.3" ShapeID="_x0000_i1113" DrawAspect="Content" ObjectID="_1583577157" r:id="rId283"/>
        </w:object>
      </w:r>
      <w:r w:rsidR="00E823BF" w:rsidRPr="00E823BF">
        <w:rPr>
          <w:rFonts w:ascii="Times New Roman" w:hAnsi="Times New Roman" w:cs="Times New Roman"/>
        </w:rPr>
        <w:t>=.00001</w:t>
      </w:r>
    </w:p>
    <w:p w:rsidR="00225A94" w:rsidRDefault="00225A94">
      <w:pPr>
        <w:pStyle w:val="NoSpacing"/>
        <w:ind w:left="2880" w:firstLine="720"/>
        <w:jc w:val="both"/>
        <w:rPr>
          <w:rFonts w:ascii="Times New Roman" w:hAnsi="Times New Roman" w:cs="Times New Roman"/>
        </w:rPr>
      </w:pPr>
      <w:ins w:id="180" w:author="Kiran Vijayan" w:date="2018-03-21T18:33:00Z">
        <w:r>
          <w:rPr>
            <w:rFonts w:ascii="Times New Roman" w:hAnsi="Times New Roman" w:cs="Times New Roman"/>
          </w:rPr>
          <w:t>we obtain the natural frequencies as:</w:t>
        </w:r>
      </w:ins>
    </w:p>
    <w:tbl>
      <w:tblPr>
        <w:tblStyle w:val="TableGrid"/>
        <w:tblpPr w:leftFromText="180" w:rightFromText="180" w:vertAnchor="text" w:horzAnchor="margin" w:tblpXSpec="center" w:tblpY="136"/>
        <w:tblW w:w="0" w:type="auto"/>
        <w:tblLook w:val="04A0"/>
      </w:tblPr>
      <w:tblGrid>
        <w:gridCol w:w="988"/>
        <w:gridCol w:w="1940"/>
      </w:tblGrid>
      <w:tr w:rsidR="000D3CC0" w:rsidRPr="006F4280" w:rsidTr="00617CC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SI NO</w:t>
            </w:r>
          </w:p>
        </w:tc>
        <w:tc>
          <w:tcPr>
            <w:tcW w:w="1940" w:type="dxa"/>
          </w:tcPr>
          <w:p w:rsidR="00BF2291" w:rsidRDefault="006E49D9">
            <w:pPr>
              <w:pStyle w:val="NoSpacing"/>
              <w:jc w:val="both"/>
              <w:rPr>
                <w:rFonts w:ascii="Times New Roman" w:hAnsi="Times New Roman" w:cs="Times New Roman"/>
                <w:lang w:bidi="ml-IN"/>
              </w:rPr>
            </w:pPr>
            <w:r>
              <w:rPr>
                <w:rFonts w:ascii="Times New Roman" w:hAnsi="Times New Roman" w:cs="Times New Roman"/>
                <w:lang w:bidi="ml-IN"/>
              </w:rPr>
              <w:t>Eigenvalues</w:t>
            </w:r>
          </w:p>
        </w:tc>
      </w:tr>
      <w:tr w:rsidR="000D3CC0" w:rsidRPr="006F4280" w:rsidTr="00617CC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1</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0</w:t>
            </w:r>
          </w:p>
        </w:tc>
      </w:tr>
      <w:tr w:rsidR="000D3CC0" w:rsidRPr="006F4280" w:rsidTr="00617CC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2</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0</w:t>
            </w:r>
          </w:p>
        </w:tc>
      </w:tr>
      <w:tr w:rsidR="000D3CC0" w:rsidRPr="006F4280" w:rsidTr="00617CC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3</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-43</w:t>
            </w:r>
            <w:r w:rsidR="00FE2DA6">
              <w:rPr>
                <w:rFonts w:ascii="Times New Roman" w:hAnsi="Times New Roman" w:cs="Times New Roman"/>
                <w:lang w:bidi="ml-IN"/>
              </w:rPr>
              <w:t>i</w:t>
            </w:r>
            <w:r w:rsidRPr="00E823BF">
              <w:rPr>
                <w:rFonts w:ascii="Times New Roman" w:hAnsi="Times New Roman" w:cs="Times New Roman"/>
                <w:lang w:bidi="ml-IN"/>
              </w:rPr>
              <w:t xml:space="preserve"> </w:t>
            </w:r>
            <w:r w:rsidR="000D3CC0" w:rsidRPr="006F4280">
              <w:rPr>
                <w:rFonts w:ascii="Times New Roman" w:hAnsi="Times New Roman" w:cs="Times New Roman"/>
                <w:position w:val="-4"/>
                <w:lang w:bidi="ml-IN"/>
              </w:rPr>
              <w:object w:dxaOrig="220" w:dyaOrig="240">
                <v:shape id="_x0000_i1114" type="#_x0000_t75" style="width:10.5pt;height:12pt" o:ole="">
                  <v:imagedata r:id="rId284" o:title=""/>
                </v:shape>
                <o:OLEObject Type="Embed" ProgID="Equation.3" ShapeID="_x0000_i1114" DrawAspect="Content" ObjectID="_1583577158" r:id="rId285"/>
              </w:object>
            </w:r>
            <w:r w:rsidRPr="00E823BF">
              <w:rPr>
                <w:rFonts w:ascii="Times New Roman" w:hAnsi="Times New Roman" w:cs="Times New Roman"/>
                <w:lang w:bidi="ml-IN"/>
              </w:rPr>
              <w:t>1169.76</w:t>
            </w:r>
          </w:p>
        </w:tc>
      </w:tr>
      <w:tr w:rsidR="000D3CC0" w:rsidRPr="006F4280" w:rsidTr="00617CC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4</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-330.24</w:t>
            </w:r>
            <w:r w:rsidR="00FE2DA6">
              <w:rPr>
                <w:rFonts w:ascii="Times New Roman" w:hAnsi="Times New Roman" w:cs="Times New Roman"/>
                <w:lang w:bidi="ml-IN"/>
              </w:rPr>
              <w:t>i</w:t>
            </w:r>
            <w:r w:rsidR="000D3CC0" w:rsidRPr="006F4280">
              <w:rPr>
                <w:rFonts w:ascii="Times New Roman" w:hAnsi="Times New Roman" w:cs="Times New Roman"/>
                <w:position w:val="-4"/>
                <w:lang w:bidi="ml-IN"/>
              </w:rPr>
              <w:object w:dxaOrig="220" w:dyaOrig="240">
                <v:shape id="_x0000_i1115" type="#_x0000_t75" style="width:10.5pt;height:12pt" o:ole="">
                  <v:imagedata r:id="rId284" o:title=""/>
                </v:shape>
                <o:OLEObject Type="Embed" ProgID="Equation.3" ShapeID="_x0000_i1115" DrawAspect="Content" ObjectID="_1583577159" r:id="rId286"/>
              </w:object>
            </w:r>
            <w:r w:rsidRPr="00E823BF">
              <w:rPr>
                <w:rFonts w:ascii="Times New Roman" w:hAnsi="Times New Roman" w:cs="Times New Roman"/>
                <w:lang w:bidi="ml-IN"/>
              </w:rPr>
              <w:t>3226.2</w:t>
            </w:r>
          </w:p>
        </w:tc>
      </w:tr>
      <w:tr w:rsidR="000D3CC0" w:rsidRPr="006F4280" w:rsidTr="00617CC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5</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-1273</w:t>
            </w:r>
            <w:r w:rsidR="00FE2DA6">
              <w:rPr>
                <w:rFonts w:ascii="Times New Roman" w:hAnsi="Times New Roman" w:cs="Times New Roman"/>
                <w:lang w:bidi="ml-IN"/>
              </w:rPr>
              <w:t>i</w:t>
            </w:r>
            <w:r w:rsidR="000D3CC0" w:rsidRPr="006F4280">
              <w:rPr>
                <w:rFonts w:ascii="Times New Roman" w:hAnsi="Times New Roman" w:cs="Times New Roman"/>
                <w:position w:val="-4"/>
                <w:lang w:bidi="ml-IN"/>
              </w:rPr>
              <w:object w:dxaOrig="220" w:dyaOrig="240">
                <v:shape id="_x0000_i1116" type="#_x0000_t75" style="width:10.5pt;height:12pt" o:ole="">
                  <v:imagedata r:id="rId284" o:title=""/>
                </v:shape>
                <o:OLEObject Type="Embed" ProgID="Equation.3" ShapeID="_x0000_i1116" DrawAspect="Content" ObjectID="_1583577160" r:id="rId287"/>
              </w:object>
            </w:r>
            <w:r w:rsidRPr="00E823BF">
              <w:rPr>
                <w:rFonts w:ascii="Times New Roman" w:hAnsi="Times New Roman" w:cs="Times New Roman"/>
                <w:lang w:bidi="ml-IN"/>
              </w:rPr>
              <w:t>6239.65</w:t>
            </w:r>
          </w:p>
        </w:tc>
      </w:tr>
    </w:tbl>
    <w:p w:rsidR="00BF2291" w:rsidRDefault="00E823BF">
      <w:pPr>
        <w:pStyle w:val="NoSpacing"/>
        <w:jc w:val="both"/>
        <w:rPr>
          <w:rFonts w:ascii="Times New Roman" w:hAnsi="Times New Roman" w:cs="Times New Roman"/>
        </w:rPr>
      </w:pPr>
      <w:r w:rsidRPr="00E823BF">
        <w:rPr>
          <w:rFonts w:ascii="Times New Roman" w:hAnsi="Times New Roman" w:cs="Times New Roman"/>
        </w:rPr>
        <w:br/>
      </w: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4A0CF3">
      <w:pPr>
        <w:pStyle w:val="NoSpacing"/>
        <w:jc w:val="both"/>
        <w:rPr>
          <w:rFonts w:ascii="Times New Roman" w:hAnsi="Times New Roman" w:cs="Times New Roman"/>
          <w:lang w:bidi="ml-IN"/>
        </w:rPr>
      </w:pPr>
      <w:r>
        <w:rPr>
          <w:rFonts w:ascii="Times New Roman" w:hAnsi="Times New Roman" w:cs="Times New Roman"/>
        </w:rPr>
        <w:br/>
      </w:r>
      <w:r w:rsidR="00E823BF" w:rsidRPr="00E823BF">
        <w:rPr>
          <w:rFonts w:ascii="Times New Roman" w:hAnsi="Times New Roman" w:cs="Times New Roman"/>
        </w:rPr>
        <w:t>Table 12</w:t>
      </w:r>
      <w:r w:rsidR="006E49D9">
        <w:rPr>
          <w:rFonts w:ascii="Times New Roman" w:hAnsi="Times New Roman" w:cs="Times New Roman"/>
        </w:rPr>
        <w:t>. The natural eigenvalues</w:t>
      </w:r>
      <w:r w:rsidR="00E823BF" w:rsidRPr="00E823BF">
        <w:rPr>
          <w:rFonts w:ascii="Times New Roman" w:hAnsi="Times New Roman" w:cs="Times New Roman"/>
        </w:rPr>
        <w:t xml:space="preserve"> of the uniform beam under Free-Free boundary conditions</w:t>
      </w:r>
    </w:p>
    <w:p w:rsidR="00BF2291" w:rsidRDefault="00BF2291">
      <w:pPr>
        <w:pStyle w:val="NoSpacing"/>
        <w:jc w:val="both"/>
        <w:rPr>
          <w:rFonts w:ascii="Times New Roman" w:hAnsi="Times New Roman" w:cs="Times New Roman"/>
        </w:rPr>
      </w:pPr>
    </w:p>
    <w:p w:rsidR="00BF2291" w:rsidRDefault="006E49D9">
      <w:pPr>
        <w:pStyle w:val="NoSpacing"/>
        <w:jc w:val="both"/>
        <w:rPr>
          <w:rFonts w:ascii="Times New Roman" w:hAnsi="Times New Roman" w:cs="Times New Roman"/>
        </w:rPr>
      </w:pPr>
      <w:r>
        <w:rPr>
          <w:rFonts w:ascii="Times New Roman" w:hAnsi="Times New Roman" w:cs="Times New Roman"/>
        </w:rPr>
        <w:t>The complex part represents the decay</w:t>
      </w:r>
      <w:ins w:id="181" w:author="Kiran Vijayan" w:date="2018-03-21T18:33:00Z">
        <w:r w:rsidR="00225A94">
          <w:rPr>
            <w:rFonts w:ascii="Times New Roman" w:hAnsi="Times New Roman" w:cs="Times New Roman"/>
          </w:rPr>
          <w:t xml:space="preserve">ing </w:t>
        </w:r>
      </w:ins>
      <w:del w:id="182" w:author="Kiran Vijayan" w:date="2018-03-21T18:33:00Z">
        <w:r w:rsidDel="00225A94">
          <w:rPr>
            <w:rFonts w:ascii="Times New Roman" w:hAnsi="Times New Roman" w:cs="Times New Roman"/>
          </w:rPr>
          <w:delText>ed</w:delText>
        </w:r>
      </w:del>
      <w:r>
        <w:rPr>
          <w:rFonts w:ascii="Times New Roman" w:hAnsi="Times New Roman" w:cs="Times New Roman"/>
        </w:rPr>
        <w:t xml:space="preserve"> amplitude part and real part represents the natural frequency of the system.</w:t>
      </w:r>
    </w:p>
    <w:p w:rsidR="00BF2291" w:rsidRDefault="00BF2291">
      <w:pPr>
        <w:pStyle w:val="NoSpacing"/>
        <w:jc w:val="both"/>
        <w:rPr>
          <w:rFonts w:ascii="Times New Roman" w:hAnsi="Times New Roman" w:cs="Times New Roman"/>
        </w:rPr>
      </w:pPr>
    </w:p>
    <w:tbl>
      <w:tblPr>
        <w:tblStyle w:val="TableGrid"/>
        <w:tblpPr w:leftFromText="180" w:rightFromText="180" w:vertAnchor="text" w:horzAnchor="margin" w:tblpXSpec="center" w:tblpY="136"/>
        <w:tblW w:w="0" w:type="auto"/>
        <w:tblLook w:val="04A0"/>
      </w:tblPr>
      <w:tblGrid>
        <w:gridCol w:w="988"/>
        <w:gridCol w:w="1940"/>
      </w:tblGrid>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SI NO</w:t>
            </w:r>
          </w:p>
        </w:tc>
        <w:tc>
          <w:tcPr>
            <w:tcW w:w="1940" w:type="dxa"/>
          </w:tcPr>
          <w:p w:rsidR="006E49D9" w:rsidRDefault="006E49D9" w:rsidP="00E21226">
            <w:pPr>
              <w:pStyle w:val="NoSpacing"/>
              <w:jc w:val="both"/>
              <w:rPr>
                <w:rFonts w:ascii="Times New Roman" w:hAnsi="Times New Roman" w:cs="Times New Roman"/>
                <w:lang w:bidi="ml-IN"/>
              </w:rPr>
            </w:pPr>
            <w:r>
              <w:rPr>
                <w:rFonts w:ascii="Times New Roman" w:hAnsi="Times New Roman" w:cs="Times New Roman"/>
                <w:lang w:bidi="ml-IN"/>
              </w:rPr>
              <w:t>Natural Frequency</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1</w:t>
            </w:r>
          </w:p>
        </w:tc>
        <w:tc>
          <w:tcPr>
            <w:tcW w:w="1940"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0</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2</w:t>
            </w:r>
          </w:p>
        </w:tc>
        <w:tc>
          <w:tcPr>
            <w:tcW w:w="1940"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0</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3</w:t>
            </w:r>
          </w:p>
        </w:tc>
        <w:tc>
          <w:tcPr>
            <w:tcW w:w="1940" w:type="dxa"/>
          </w:tcPr>
          <w:p w:rsidR="006E49D9" w:rsidRDefault="006E49D9" w:rsidP="00C52961">
            <w:pPr>
              <w:pStyle w:val="NoSpacing"/>
              <w:jc w:val="both"/>
              <w:rPr>
                <w:rFonts w:ascii="Times New Roman" w:hAnsi="Times New Roman" w:cs="Times New Roman"/>
                <w:lang w:bidi="ml-IN"/>
              </w:rPr>
            </w:pPr>
            <w:r w:rsidRPr="00FC70A0">
              <w:rPr>
                <w:rFonts w:ascii="Times New Roman" w:hAnsi="Times New Roman" w:cs="Times New Roman"/>
                <w:lang w:bidi="ml-IN"/>
              </w:rPr>
              <w:t>1169.76</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4</w:t>
            </w:r>
          </w:p>
        </w:tc>
        <w:tc>
          <w:tcPr>
            <w:tcW w:w="1940" w:type="dxa"/>
          </w:tcPr>
          <w:p w:rsidR="006E49D9" w:rsidRDefault="006E49D9" w:rsidP="00C52961">
            <w:pPr>
              <w:pStyle w:val="NoSpacing"/>
              <w:jc w:val="both"/>
              <w:rPr>
                <w:rFonts w:ascii="Times New Roman" w:hAnsi="Times New Roman" w:cs="Times New Roman"/>
                <w:lang w:bidi="ml-IN"/>
              </w:rPr>
            </w:pPr>
            <w:r w:rsidRPr="00FC70A0">
              <w:rPr>
                <w:rFonts w:ascii="Times New Roman" w:hAnsi="Times New Roman" w:cs="Times New Roman"/>
                <w:lang w:bidi="ml-IN"/>
              </w:rPr>
              <w:t>3226.2</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5</w:t>
            </w:r>
          </w:p>
        </w:tc>
        <w:tc>
          <w:tcPr>
            <w:tcW w:w="1940" w:type="dxa"/>
          </w:tcPr>
          <w:p w:rsidR="006E49D9" w:rsidRDefault="006E49D9" w:rsidP="00C52961">
            <w:pPr>
              <w:pStyle w:val="NoSpacing"/>
              <w:jc w:val="both"/>
              <w:rPr>
                <w:rFonts w:ascii="Times New Roman" w:hAnsi="Times New Roman" w:cs="Times New Roman"/>
                <w:lang w:bidi="ml-IN"/>
              </w:rPr>
            </w:pPr>
            <w:r w:rsidRPr="00FC70A0">
              <w:rPr>
                <w:rFonts w:ascii="Times New Roman" w:hAnsi="Times New Roman" w:cs="Times New Roman"/>
                <w:lang w:bidi="ml-IN"/>
              </w:rPr>
              <w:t>6239.65</w:t>
            </w:r>
          </w:p>
        </w:tc>
      </w:tr>
    </w:tbl>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6E49D9" w:rsidRDefault="006E49D9" w:rsidP="006E49D9">
      <w:pPr>
        <w:pStyle w:val="NoSpacing"/>
        <w:jc w:val="both"/>
        <w:rPr>
          <w:rFonts w:ascii="Times New Roman" w:hAnsi="Times New Roman" w:cs="Times New Roman"/>
          <w:lang w:bidi="ml-IN"/>
        </w:rPr>
      </w:pPr>
      <w:r>
        <w:rPr>
          <w:rFonts w:ascii="Times New Roman" w:hAnsi="Times New Roman" w:cs="Times New Roman"/>
        </w:rPr>
        <w:t>Table 13. The natural frequencies</w:t>
      </w:r>
      <w:r w:rsidRPr="00FC70A0">
        <w:rPr>
          <w:rFonts w:ascii="Times New Roman" w:hAnsi="Times New Roman" w:cs="Times New Roman"/>
        </w:rPr>
        <w:t xml:space="preserve"> of the uniform beam under Free-Free boundary conditions</w:t>
      </w:r>
    </w:p>
    <w:p w:rsidR="00BF2291" w:rsidRDefault="00BF2291">
      <w:pPr>
        <w:pStyle w:val="NoSpacing"/>
        <w:jc w:val="both"/>
        <w:rPr>
          <w:rFonts w:ascii="Times New Roman" w:hAnsi="Times New Roman" w:cs="Times New Roman"/>
        </w:rPr>
      </w:pPr>
    </w:p>
    <w:p w:rsidR="006818D2" w:rsidRDefault="006818D2">
      <w:pPr>
        <w:pStyle w:val="NoSpacing"/>
        <w:jc w:val="both"/>
        <w:rPr>
          <w:ins w:id="183" w:author="User" w:date="2018-03-25T23:32:00Z"/>
          <w:rFonts w:ascii="Times New Roman" w:hAnsi="Times New Roman" w:cs="Times New Roman"/>
        </w:rPr>
      </w:pPr>
      <w:ins w:id="184" w:author="User" w:date="2018-03-25T23:32:00Z">
        <w:r>
          <w:rPr>
            <w:rFonts w:ascii="Times New Roman" w:hAnsi="Times New Roman" w:cs="Times New Roman"/>
          </w:rPr>
          <w:t>Lets take the number of elements as 1 for the calculation purpose</w:t>
        </w:r>
      </w:ins>
      <w:ins w:id="185" w:author="User" w:date="2018-03-26T12:57:00Z">
        <w:r w:rsidR="00A40DAE">
          <w:rPr>
            <w:rFonts w:ascii="Times New Roman" w:hAnsi="Times New Roman" w:cs="Times New Roman"/>
          </w:rPr>
          <w:t xml:space="preserve">. The results might not converge, this is </w:t>
        </w:r>
        <w:r w:rsidR="00A40DAE">
          <w:rPr>
            <w:rFonts w:ascii="Times New Roman" w:hAnsi="Times New Roman" w:cs="Times New Roman"/>
          </w:rPr>
          <w:t>just</w:t>
        </w:r>
        <w:r w:rsidR="00A40DAE">
          <w:rPr>
            <w:rFonts w:ascii="Times New Roman" w:hAnsi="Times New Roman" w:cs="Times New Roman"/>
          </w:rPr>
          <w:t xml:space="preserve"> for calculation purpose.</w:t>
        </w:r>
      </w:ins>
    </w:p>
    <w:p w:rsidR="00BF2291" w:rsidRDefault="00E823BF">
      <w:pPr>
        <w:pStyle w:val="NoSpacing"/>
        <w:jc w:val="both"/>
        <w:rPr>
          <w:ins w:id="186" w:author="User" w:date="2018-03-26T12:56:00Z"/>
          <w:rFonts w:ascii="Times New Roman" w:hAnsi="Times New Roman" w:cs="Times New Roman"/>
        </w:rPr>
      </w:pPr>
      <w:r w:rsidRPr="00E823BF">
        <w:rPr>
          <w:rFonts w:ascii="Times New Roman" w:hAnsi="Times New Roman" w:cs="Times New Roman"/>
        </w:rPr>
        <w:t>For n=1</w:t>
      </w:r>
      <w:ins w:id="187" w:author="User" w:date="2018-03-26T12:56:00Z">
        <w:r w:rsidR="00A40DAE">
          <w:rPr>
            <w:rFonts w:ascii="Times New Roman" w:hAnsi="Times New Roman" w:cs="Times New Roman"/>
          </w:rPr>
          <w:t>,</w:t>
        </w:r>
      </w:ins>
    </w:p>
    <w:p w:rsidR="00A40DAE" w:rsidRDefault="00A40DAE">
      <w:pPr>
        <w:pStyle w:val="NoSpacing"/>
        <w:jc w:val="both"/>
        <w:rPr>
          <w:rFonts w:ascii="Times New Roman" w:hAnsi="Times New Roman" w:cs="Times New Roman"/>
        </w:rPr>
      </w:pPr>
      <w:ins w:id="188" w:author="User" w:date="2018-03-26T12:56:00Z">
        <w:r>
          <w:rPr>
            <w:rFonts w:ascii="Times New Roman" w:hAnsi="Times New Roman" w:cs="Times New Roman"/>
          </w:rPr>
          <w:t xml:space="preserve">The results might not converge </w:t>
        </w:r>
      </w:ins>
    </w:p>
    <w:p w:rsidR="00BF2291" w:rsidRDefault="00E823BF">
      <w:pPr>
        <w:pStyle w:val="NoSpacing"/>
        <w:jc w:val="both"/>
        <w:rPr>
          <w:rFonts w:ascii="Times New Roman" w:hAnsi="Times New Roman" w:cs="Times New Roman"/>
        </w:rPr>
      </w:pPr>
      <w:r w:rsidRPr="00E823BF">
        <w:rPr>
          <w:rFonts w:ascii="Times New Roman" w:hAnsi="Times New Roman" w:cs="Times New Roman"/>
        </w:rPr>
        <w:t>For the uniform beam considered in the above cases under free-free boundarycondition,</w:t>
      </w:r>
      <w:r w:rsidR="006E49D9">
        <w:rPr>
          <w:rFonts w:ascii="Times New Roman" w:hAnsi="Times New Roman" w:cs="Times New Roman"/>
        </w:rPr>
        <w:t>eigenvectors obtained are</w:t>
      </w:r>
    </w:p>
    <w:p w:rsidR="00BF2291" w:rsidRDefault="00BF2291">
      <w:pPr>
        <w:pStyle w:val="NoSpacing"/>
        <w:jc w:val="both"/>
        <w:rPr>
          <w:rFonts w:ascii="Times New Roman" w:hAnsi="Times New Roman" w:cs="Times New Roman"/>
        </w:rPr>
      </w:pPr>
    </w:p>
    <w:tbl>
      <w:tblPr>
        <w:tblStyle w:val="TableGrid"/>
        <w:tblpPr w:leftFromText="180" w:rightFromText="180" w:vertAnchor="text" w:horzAnchor="margin" w:tblpXSpec="center" w:tblpY="148"/>
        <w:tblW w:w="0" w:type="auto"/>
        <w:tblLook w:val="04A0"/>
      </w:tblPr>
      <w:tblGrid>
        <w:gridCol w:w="785"/>
        <w:gridCol w:w="1660"/>
        <w:gridCol w:w="1560"/>
        <w:gridCol w:w="1701"/>
        <w:gridCol w:w="1701"/>
      </w:tblGrid>
      <w:tr w:rsidR="00FE0F6E" w:rsidRPr="006F4280" w:rsidTr="00FE0F6E">
        <w:tc>
          <w:tcPr>
            <w:tcW w:w="716"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SI.NO</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First Mode</w:t>
            </w:r>
          </w:p>
        </w:tc>
        <w:tc>
          <w:tcPr>
            <w:tcW w:w="15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Second Mode</w:t>
            </w:r>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Third Mode</w:t>
            </w:r>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Fourth Mode</w:t>
            </w:r>
          </w:p>
        </w:tc>
      </w:tr>
      <w:tr w:rsidR="00FE0F6E" w:rsidRPr="006F4280" w:rsidTr="00FE0F6E">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1</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.01</w:t>
            </w:r>
            <w:r w:rsidR="00FE0F6E" w:rsidRPr="006F4280">
              <w:rPr>
                <w:rFonts w:ascii="Times New Roman" w:hAnsi="Times New Roman" w:cs="Times New Roman"/>
                <w:position w:val="-4"/>
              </w:rPr>
              <w:object w:dxaOrig="220" w:dyaOrig="240">
                <v:shape id="_x0000_i1117" type="#_x0000_t75" style="width:11.25pt;height:12pt" o:ole="">
                  <v:imagedata r:id="rId288" o:title=""/>
                </v:shape>
                <o:OLEObject Type="Embed" ProgID="Equation.3" ShapeID="_x0000_i1117" DrawAspect="Content" ObjectID="_1583577161" r:id="rId289"/>
              </w:object>
            </w:r>
            <w:r w:rsidRPr="00E823BF">
              <w:rPr>
                <w:rFonts w:ascii="Times New Roman" w:hAnsi="Times New Roman" w:cs="Times New Roman"/>
              </w:rPr>
              <w:t xml:space="preserve"> 0.013i</w:t>
            </w:r>
          </w:p>
        </w:tc>
        <w:tc>
          <w:tcPr>
            <w:tcW w:w="1560" w:type="dxa"/>
          </w:tcPr>
          <w:p w:rsidR="00BF2291" w:rsidRDefault="00E823BF" w:rsidP="005D0735">
            <w:pPr>
              <w:pStyle w:val="NoSpacing"/>
              <w:jc w:val="both"/>
              <w:rPr>
                <w:rFonts w:ascii="Times New Roman" w:hAnsi="Times New Roman" w:cs="Times New Roman"/>
              </w:rPr>
              <w:pPrChange w:id="189" w:author="User" w:date="2018-03-26T13:17:00Z">
                <w:pPr>
                  <w:pStyle w:val="NoSpacing"/>
                  <w:framePr w:hSpace="180" w:wrap="around" w:vAnchor="text" w:hAnchor="margin" w:xAlign="center" w:y="148"/>
                  <w:jc w:val="both"/>
                </w:pPr>
              </w:pPrChange>
            </w:pPr>
            <w:r w:rsidRPr="00E823BF">
              <w:rPr>
                <w:rFonts w:ascii="Times New Roman" w:hAnsi="Times New Roman" w:cs="Times New Roman"/>
              </w:rPr>
              <w:t>-.707</w:t>
            </w:r>
            <w:del w:id="190" w:author="User" w:date="2018-03-26T13:17:00Z">
              <w:r w:rsidR="00FE0F6E" w:rsidRPr="006F4280" w:rsidDel="005D0735">
                <w:rPr>
                  <w:rFonts w:ascii="Times New Roman" w:hAnsi="Times New Roman" w:cs="Times New Roman"/>
                  <w:position w:val="-4"/>
                </w:rPr>
                <w:object w:dxaOrig="220" w:dyaOrig="240">
                  <v:shape id="_x0000_i1118" type="#_x0000_t75" style="width:11.25pt;height:12pt" o:ole="">
                    <v:imagedata r:id="rId290" o:title=""/>
                  </v:shape>
                  <o:OLEObject Type="Embed" ProgID="Equation.3" ShapeID="_x0000_i1118" DrawAspect="Content" ObjectID="_1583577162" r:id="rId291"/>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-.104</w:t>
            </w:r>
            <w:del w:id="191" w:author="User" w:date="2018-03-26T13:17:00Z">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.034</w:t>
            </w:r>
            <w:r w:rsidR="00FE0F6E" w:rsidRPr="006F4280">
              <w:rPr>
                <w:rFonts w:ascii="Times New Roman" w:hAnsi="Times New Roman" w:cs="Times New Roman"/>
                <w:position w:val="-4"/>
              </w:rPr>
              <w:object w:dxaOrig="220" w:dyaOrig="240">
                <v:shape id="_x0000_i1119" type="#_x0000_t75" style="width:11.25pt;height:12pt" o:ole="">
                  <v:imagedata r:id="rId288" o:title=""/>
                </v:shape>
                <o:OLEObject Type="Embed" ProgID="Equation.3" ShapeID="_x0000_i1119" DrawAspect="Content" ObjectID="_1583577163" r:id="rId292"/>
              </w:object>
            </w:r>
            <w:r w:rsidRPr="00E823BF">
              <w:rPr>
                <w:rFonts w:ascii="Times New Roman" w:hAnsi="Times New Roman" w:cs="Times New Roman"/>
              </w:rPr>
              <w:t>.009i</w:t>
            </w:r>
          </w:p>
        </w:tc>
      </w:tr>
      <w:tr w:rsidR="00FE0F6E" w:rsidRPr="006F4280" w:rsidTr="00FE0F6E">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2</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-.44</w:t>
            </w:r>
            <w:r w:rsidR="00FE0F6E" w:rsidRPr="006F4280">
              <w:rPr>
                <w:rFonts w:ascii="Times New Roman" w:hAnsi="Times New Roman" w:cs="Times New Roman"/>
                <w:position w:val="-4"/>
              </w:rPr>
              <w:object w:dxaOrig="220" w:dyaOrig="240">
                <v:shape id="_x0000_i1120" type="#_x0000_t75" style="width:11.25pt;height:12pt" o:ole="">
                  <v:imagedata r:id="rId290" o:title=""/>
                </v:shape>
                <o:OLEObject Type="Embed" ProgID="Equation.3" ShapeID="_x0000_i1120" DrawAspect="Content" ObjectID="_1583577164" r:id="rId293"/>
              </w:object>
            </w:r>
            <w:r w:rsidRPr="00E823BF">
              <w:rPr>
                <w:rFonts w:ascii="Times New Roman" w:hAnsi="Times New Roman" w:cs="Times New Roman"/>
              </w:rPr>
              <w:t>-.556i</w:t>
            </w:r>
          </w:p>
        </w:tc>
        <w:tc>
          <w:tcPr>
            <w:tcW w:w="1560" w:type="dxa"/>
          </w:tcPr>
          <w:p w:rsidR="00BF2291" w:rsidRDefault="00E823BF" w:rsidP="005D0735">
            <w:pPr>
              <w:pStyle w:val="NoSpacing"/>
              <w:jc w:val="both"/>
              <w:rPr>
                <w:rFonts w:ascii="Times New Roman" w:hAnsi="Times New Roman" w:cs="Times New Roman"/>
              </w:rPr>
              <w:pPrChange w:id="192" w:author="User" w:date="2018-03-26T13:17:00Z">
                <w:pPr>
                  <w:pStyle w:val="NoSpacing"/>
                  <w:framePr w:hSpace="180" w:wrap="around" w:vAnchor="text" w:hAnchor="margin" w:xAlign="center" w:y="148"/>
                  <w:jc w:val="both"/>
                </w:pPr>
              </w:pPrChange>
            </w:pPr>
            <w:r w:rsidRPr="00E823BF">
              <w:rPr>
                <w:rFonts w:ascii="Times New Roman" w:hAnsi="Times New Roman" w:cs="Times New Roman"/>
              </w:rPr>
              <w:t>0</w:t>
            </w:r>
            <w:del w:id="193" w:author="User" w:date="2018-03-26T13:17:00Z">
              <w:r w:rsidR="00FE0F6E" w:rsidRPr="006F4280" w:rsidDel="005D0735">
                <w:rPr>
                  <w:rFonts w:ascii="Times New Roman" w:hAnsi="Times New Roman" w:cs="Times New Roman"/>
                  <w:position w:val="-4"/>
                </w:rPr>
                <w:object w:dxaOrig="220" w:dyaOrig="240">
                  <v:shape id="_x0000_i1121" type="#_x0000_t75" style="width:11.25pt;height:12pt" o:ole="">
                    <v:imagedata r:id="rId290" o:title=""/>
                  </v:shape>
                  <o:OLEObject Type="Embed" ProgID="Equation.3" ShapeID="_x0000_i1121" DrawAspect="Content" ObjectID="_1583577165" r:id="rId294"/>
                </w:object>
              </w:r>
              <w:r w:rsidRPr="00E823BF" w:rsidDel="005D0735">
                <w:rPr>
                  <w:rFonts w:ascii="Times New Roman" w:hAnsi="Times New Roman" w:cs="Times New Roman"/>
                </w:rPr>
                <w:delText>0i</w:delText>
              </w:r>
            </w:del>
          </w:p>
        </w:tc>
        <w:tc>
          <w:tcPr>
            <w:tcW w:w="1701" w:type="dxa"/>
          </w:tcPr>
          <w:p w:rsidR="00BF2291" w:rsidRDefault="00E823BF" w:rsidP="005D0735">
            <w:pPr>
              <w:pStyle w:val="NoSpacing"/>
              <w:jc w:val="both"/>
              <w:rPr>
                <w:rFonts w:ascii="Times New Roman" w:hAnsi="Times New Roman" w:cs="Times New Roman"/>
              </w:rPr>
              <w:pPrChange w:id="194" w:author="User" w:date="2018-03-26T13:17:00Z">
                <w:pPr>
                  <w:pStyle w:val="NoSpacing"/>
                  <w:framePr w:hSpace="180" w:wrap="around" w:vAnchor="text" w:hAnchor="margin" w:xAlign="center" w:y="148"/>
                  <w:jc w:val="both"/>
                </w:pPr>
              </w:pPrChange>
            </w:pPr>
            <w:r w:rsidRPr="00E823BF">
              <w:rPr>
                <w:rFonts w:ascii="Times New Roman" w:hAnsi="Times New Roman" w:cs="Times New Roman"/>
              </w:rPr>
              <w:t>.699</w:t>
            </w:r>
            <w:del w:id="195" w:author="User" w:date="2018-03-26T13:17:00Z">
              <w:r w:rsidR="00FE0F6E" w:rsidRPr="006F4280" w:rsidDel="005D0735">
                <w:rPr>
                  <w:rFonts w:ascii="Times New Roman" w:hAnsi="Times New Roman" w:cs="Times New Roman"/>
                  <w:position w:val="-4"/>
                </w:rPr>
                <w:object w:dxaOrig="220" w:dyaOrig="240">
                  <v:shape id="_x0000_i1122" type="#_x0000_t75" style="width:11.25pt;height:12pt" o:ole="">
                    <v:imagedata r:id="rId288" o:title=""/>
                  </v:shape>
                  <o:OLEObject Type="Embed" ProgID="Equation.3" ShapeID="_x0000_i1122" DrawAspect="Content" ObjectID="_1583577166" r:id="rId295"/>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-.68</w:t>
            </w:r>
            <w:r w:rsidR="00FE0F6E" w:rsidRPr="006F4280">
              <w:rPr>
                <w:rFonts w:ascii="Times New Roman" w:hAnsi="Times New Roman" w:cs="Times New Roman"/>
                <w:position w:val="-4"/>
              </w:rPr>
              <w:object w:dxaOrig="220" w:dyaOrig="240">
                <v:shape id="_x0000_i1123" type="#_x0000_t75" style="width:11.25pt;height:12pt" o:ole="">
                  <v:imagedata r:id="rId290" o:title=""/>
                </v:shape>
                <o:OLEObject Type="Embed" ProgID="Equation.3" ShapeID="_x0000_i1123" DrawAspect="Content" ObjectID="_1583577167" r:id="rId296"/>
              </w:object>
            </w:r>
            <w:r w:rsidRPr="00E823BF">
              <w:rPr>
                <w:rFonts w:ascii="Times New Roman" w:hAnsi="Times New Roman" w:cs="Times New Roman"/>
              </w:rPr>
              <w:t>.184i</w:t>
            </w:r>
          </w:p>
        </w:tc>
      </w:tr>
      <w:tr w:rsidR="00FE0F6E" w:rsidRPr="006F4280" w:rsidTr="00FE0F6E">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3</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-.01</w:t>
            </w:r>
            <w:r w:rsidR="00FE0F6E" w:rsidRPr="006F4280">
              <w:rPr>
                <w:rFonts w:ascii="Times New Roman" w:hAnsi="Times New Roman" w:cs="Times New Roman"/>
                <w:position w:val="-4"/>
              </w:rPr>
              <w:object w:dxaOrig="220" w:dyaOrig="240">
                <v:shape id="_x0000_i1124" type="#_x0000_t75" style="width:11.25pt;height:12pt" o:ole="">
                  <v:imagedata r:id="rId297" o:title=""/>
                </v:shape>
                <o:OLEObject Type="Embed" ProgID="Equation.3" ShapeID="_x0000_i1124" DrawAspect="Content" ObjectID="_1583577168" r:id="rId298"/>
              </w:object>
            </w:r>
            <w:r w:rsidRPr="00E823BF">
              <w:rPr>
                <w:rFonts w:ascii="Times New Roman" w:hAnsi="Times New Roman" w:cs="Times New Roman"/>
              </w:rPr>
              <w:t>.014i</w:t>
            </w:r>
          </w:p>
        </w:tc>
        <w:tc>
          <w:tcPr>
            <w:tcW w:w="1560" w:type="dxa"/>
          </w:tcPr>
          <w:p w:rsidR="00BF2291" w:rsidRDefault="00E823BF" w:rsidP="005D0735">
            <w:pPr>
              <w:pStyle w:val="NoSpacing"/>
              <w:jc w:val="both"/>
              <w:rPr>
                <w:rFonts w:ascii="Times New Roman" w:hAnsi="Times New Roman" w:cs="Times New Roman"/>
              </w:rPr>
              <w:pPrChange w:id="196" w:author="User" w:date="2018-03-26T13:17:00Z">
                <w:pPr>
                  <w:pStyle w:val="NoSpacing"/>
                  <w:framePr w:hSpace="180" w:wrap="around" w:vAnchor="text" w:hAnchor="margin" w:xAlign="center" w:y="148"/>
                  <w:jc w:val="both"/>
                </w:pPr>
              </w:pPrChange>
            </w:pPr>
            <w:r w:rsidRPr="00E823BF">
              <w:rPr>
                <w:rFonts w:ascii="Times New Roman" w:hAnsi="Times New Roman" w:cs="Times New Roman"/>
              </w:rPr>
              <w:t>-.707</w:t>
            </w:r>
            <w:del w:id="197" w:author="User" w:date="2018-03-26T13:17:00Z">
              <w:r w:rsidR="00FE0F6E" w:rsidRPr="006F4280" w:rsidDel="005D0735">
                <w:rPr>
                  <w:rFonts w:ascii="Times New Roman" w:hAnsi="Times New Roman" w:cs="Times New Roman"/>
                  <w:position w:val="-4"/>
                </w:rPr>
                <w:object w:dxaOrig="220" w:dyaOrig="240">
                  <v:shape id="_x0000_i1125" type="#_x0000_t75" style="width:11.25pt;height:12pt" o:ole="">
                    <v:imagedata r:id="rId290" o:title=""/>
                  </v:shape>
                  <o:OLEObject Type="Embed" ProgID="Equation.3" ShapeID="_x0000_i1125" DrawAspect="Content" ObjectID="_1583577169" r:id="rId299"/>
                </w:object>
              </w:r>
              <w:r w:rsidRPr="00E823BF" w:rsidDel="005D0735">
                <w:rPr>
                  <w:rFonts w:ascii="Times New Roman" w:hAnsi="Times New Roman" w:cs="Times New Roman"/>
                </w:rPr>
                <w:delText>0i</w:delText>
              </w:r>
            </w:del>
          </w:p>
        </w:tc>
        <w:tc>
          <w:tcPr>
            <w:tcW w:w="1701" w:type="dxa"/>
          </w:tcPr>
          <w:p w:rsidR="00BF2291" w:rsidRDefault="00E823BF" w:rsidP="005D0735">
            <w:pPr>
              <w:pStyle w:val="NoSpacing"/>
              <w:jc w:val="both"/>
              <w:rPr>
                <w:rFonts w:ascii="Times New Roman" w:hAnsi="Times New Roman" w:cs="Times New Roman"/>
              </w:rPr>
              <w:pPrChange w:id="198" w:author="User" w:date="2018-03-26T13:17:00Z">
                <w:pPr>
                  <w:pStyle w:val="NoSpacing"/>
                  <w:framePr w:hSpace="180" w:wrap="around" w:vAnchor="text" w:hAnchor="margin" w:xAlign="center" w:y="148"/>
                  <w:jc w:val="both"/>
                </w:pPr>
              </w:pPrChange>
            </w:pPr>
            <w:r w:rsidRPr="00E823BF">
              <w:rPr>
                <w:rFonts w:ascii="Times New Roman" w:hAnsi="Times New Roman" w:cs="Times New Roman"/>
              </w:rPr>
              <w:t>.104</w:t>
            </w:r>
            <w:del w:id="199" w:author="User" w:date="2018-03-26T13:17:00Z">
              <w:r w:rsidR="00FE0F6E" w:rsidRPr="006F4280" w:rsidDel="005D0735">
                <w:rPr>
                  <w:rFonts w:ascii="Times New Roman" w:hAnsi="Times New Roman" w:cs="Times New Roman"/>
                  <w:position w:val="-4"/>
                </w:rPr>
                <w:object w:dxaOrig="220" w:dyaOrig="240">
                  <v:shape id="_x0000_i1126" type="#_x0000_t75" style="width:11.25pt;height:12pt" o:ole="">
                    <v:imagedata r:id="rId288" o:title=""/>
                  </v:shape>
                  <o:OLEObject Type="Embed" ProgID="Equation.3" ShapeID="_x0000_i1126" DrawAspect="Content" ObjectID="_1583577170" r:id="rId300"/>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.034+.009i</w:t>
            </w:r>
          </w:p>
        </w:tc>
      </w:tr>
      <w:tr w:rsidR="00FE0F6E" w:rsidRPr="006F4280" w:rsidTr="00FE0F6E">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4</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-.44</w:t>
            </w:r>
            <w:r w:rsidR="00FE0F6E" w:rsidRPr="006F4280">
              <w:rPr>
                <w:rFonts w:ascii="Times New Roman" w:hAnsi="Times New Roman" w:cs="Times New Roman"/>
                <w:position w:val="-4"/>
              </w:rPr>
              <w:object w:dxaOrig="220" w:dyaOrig="240">
                <v:shape id="_x0000_i1127" type="#_x0000_t75" style="width:11.25pt;height:12pt" o:ole="">
                  <v:imagedata r:id="rId290" o:title=""/>
                </v:shape>
                <o:OLEObject Type="Embed" ProgID="Equation.3" ShapeID="_x0000_i1127" DrawAspect="Content" ObjectID="_1583577171" r:id="rId301"/>
              </w:object>
            </w:r>
            <w:r w:rsidRPr="00E823BF">
              <w:rPr>
                <w:rFonts w:ascii="Times New Roman" w:hAnsi="Times New Roman" w:cs="Times New Roman"/>
              </w:rPr>
              <w:t>.55i</w:t>
            </w:r>
          </w:p>
        </w:tc>
        <w:tc>
          <w:tcPr>
            <w:tcW w:w="15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w:t>
            </w:r>
            <w:del w:id="200" w:author="User" w:date="2018-03-26T13:17:00Z">
              <w:r w:rsidRPr="00E823BF" w:rsidDel="005D0735">
                <w:rPr>
                  <w:rFonts w:ascii="Times New Roman" w:hAnsi="Times New Roman" w:cs="Times New Roman"/>
                </w:rPr>
                <w:delText>+0i</w:delText>
              </w:r>
            </w:del>
          </w:p>
        </w:tc>
        <w:tc>
          <w:tcPr>
            <w:tcW w:w="1701" w:type="dxa"/>
          </w:tcPr>
          <w:p w:rsidR="00BF2291" w:rsidRDefault="00E823BF" w:rsidP="005D0735">
            <w:pPr>
              <w:pStyle w:val="NoSpacing"/>
              <w:jc w:val="both"/>
              <w:rPr>
                <w:rFonts w:ascii="Times New Roman" w:hAnsi="Times New Roman" w:cs="Times New Roman"/>
              </w:rPr>
              <w:pPrChange w:id="201" w:author="User" w:date="2018-03-26T13:18:00Z">
                <w:pPr>
                  <w:pStyle w:val="NoSpacing"/>
                  <w:framePr w:hSpace="180" w:wrap="around" w:vAnchor="text" w:hAnchor="margin" w:xAlign="center" w:y="148"/>
                  <w:jc w:val="both"/>
                </w:pPr>
              </w:pPrChange>
            </w:pPr>
            <w:r w:rsidRPr="00E823BF">
              <w:rPr>
                <w:rFonts w:ascii="Times New Roman" w:hAnsi="Times New Roman" w:cs="Times New Roman"/>
              </w:rPr>
              <w:t>.699</w:t>
            </w:r>
            <w:del w:id="202" w:author="User" w:date="2018-03-26T13:18:00Z">
              <w:r w:rsidR="00FE0F6E" w:rsidRPr="006F4280" w:rsidDel="005D0735">
                <w:rPr>
                  <w:rFonts w:ascii="Times New Roman" w:hAnsi="Times New Roman" w:cs="Times New Roman"/>
                  <w:position w:val="-4"/>
                </w:rPr>
                <w:object w:dxaOrig="220" w:dyaOrig="240">
                  <v:shape id="_x0000_i1128" type="#_x0000_t75" style="width:11.25pt;height:12pt" o:ole="">
                    <v:imagedata r:id="rId288" o:title=""/>
                  </v:shape>
                  <o:OLEObject Type="Embed" ProgID="Equation.3" ShapeID="_x0000_i1128" DrawAspect="Content" ObjectID="_1583577172" r:id="rId302"/>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.68</w:t>
            </w:r>
            <w:r w:rsidR="00FE0F6E" w:rsidRPr="006F4280">
              <w:rPr>
                <w:rFonts w:ascii="Times New Roman" w:hAnsi="Times New Roman" w:cs="Times New Roman"/>
                <w:position w:val="-4"/>
              </w:rPr>
              <w:object w:dxaOrig="220" w:dyaOrig="240">
                <v:shape id="_x0000_i1129" type="#_x0000_t75" style="width:11.25pt;height:12pt" o:ole="">
                  <v:imagedata r:id="rId288" o:title=""/>
                </v:shape>
                <o:OLEObject Type="Embed" ProgID="Equation.3" ShapeID="_x0000_i1129" DrawAspect="Content" ObjectID="_1583577173" r:id="rId303"/>
              </w:object>
            </w:r>
            <w:r w:rsidRPr="00E823BF">
              <w:rPr>
                <w:rFonts w:ascii="Times New Roman" w:hAnsi="Times New Roman" w:cs="Times New Roman"/>
              </w:rPr>
              <w:t>.1844i</w:t>
            </w:r>
          </w:p>
        </w:tc>
      </w:tr>
    </w:tbl>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6E49D9">
      <w:pPr>
        <w:pStyle w:val="NoSpacing"/>
        <w:ind w:left="720"/>
        <w:jc w:val="both"/>
        <w:rPr>
          <w:rFonts w:ascii="Times New Roman" w:hAnsi="Times New Roman" w:cs="Times New Roman"/>
          <w:lang w:bidi="ml-IN"/>
        </w:rPr>
      </w:pPr>
      <w:r>
        <w:rPr>
          <w:rFonts w:ascii="Times New Roman" w:hAnsi="Times New Roman" w:cs="Times New Roman"/>
        </w:rPr>
        <w:t>Table 14</w:t>
      </w:r>
      <w:r w:rsidR="00E823BF" w:rsidRPr="00E823BF">
        <w:rPr>
          <w:rFonts w:ascii="Times New Roman" w:hAnsi="Times New Roman" w:cs="Times New Roman"/>
        </w:rPr>
        <w:t>.Eigenvector of the uniform beam under Free-Free boundary conditions</w:t>
      </w: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rPr>
      </w:pPr>
    </w:p>
    <w:p w:rsidR="00BF2291" w:rsidRDefault="00BF2291">
      <w:pPr>
        <w:pStyle w:val="NoSpacing"/>
        <w:jc w:val="both"/>
        <w:rPr>
          <w:rFonts w:ascii="Times New Roman" w:hAnsi="Times New Roman" w:cs="Times New Roman"/>
        </w:rPr>
      </w:pPr>
    </w:p>
    <w:p w:rsidR="00BF2291" w:rsidRDefault="00C52961">
      <w:pPr>
        <w:pStyle w:val="NoSpacing"/>
        <w:jc w:val="both"/>
        <w:rPr>
          <w:rFonts w:ascii="Times New Roman" w:hAnsi="Times New Roman" w:cs="Times New Roman"/>
        </w:rPr>
      </w:pPr>
      <w:r>
        <w:rPr>
          <w:rFonts w:ascii="Times New Roman" w:hAnsi="Times New Roman" w:cs="Times New Roman"/>
        </w:rPr>
        <w:t>2).Transformation of 2</w:t>
      </w:r>
      <w:r w:rsidR="00E823BF" w:rsidRPr="00E823BF">
        <w:rPr>
          <w:rFonts w:ascii="Times New Roman" w:hAnsi="Times New Roman" w:cs="Times New Roman"/>
          <w:vertAlign w:val="superscript"/>
        </w:rPr>
        <w:t>nd</w:t>
      </w:r>
      <w:r>
        <w:rPr>
          <w:rFonts w:ascii="Times New Roman" w:hAnsi="Times New Roman" w:cs="Times New Roman"/>
        </w:rPr>
        <w:t xml:space="preserve"> Order system to First Order</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Here we reformulate the problem in aslightly different form. Let Y be a 4n+4rows vector composed of </w:t>
      </w:r>
      <w:del w:id="203" w:author="User" w:date="2018-03-25T23:30:00Z">
        <w:r w:rsidRPr="00E823BF" w:rsidDel="006818D2">
          <w:rPr>
            <w:rFonts w:ascii="Times New Roman" w:hAnsi="Times New Roman" w:cs="Times New Roman"/>
            <w:lang w:bidi="ml-IN"/>
          </w:rPr>
          <w:delText xml:space="preserve">thephysical </w:delText>
        </w:r>
      </w:del>
      <w:r w:rsidRPr="00E823BF">
        <w:rPr>
          <w:rFonts w:ascii="Times New Roman" w:hAnsi="Times New Roman" w:cs="Times New Roman"/>
          <w:lang w:bidi="ml-IN"/>
        </w:rPr>
        <w:t>velocities and displacements, i.e.</w:t>
      </w:r>
    </w:p>
    <w:p w:rsidR="00BF2291" w:rsidRDefault="00BF2291">
      <w:pPr>
        <w:pStyle w:val="NoSpacing"/>
        <w:jc w:val="both"/>
        <w:rPr>
          <w:rFonts w:ascii="Times New Roman" w:hAnsi="Times New Roman" w:cs="Times New Roman"/>
          <w:lang w:bidi="ml-IN"/>
        </w:rPr>
      </w:pPr>
    </w:p>
    <w:p w:rsidR="00BF2291" w:rsidRDefault="00E823BF">
      <w:pPr>
        <w:pStyle w:val="NoSpacing"/>
        <w:ind w:left="2160" w:firstLine="720"/>
        <w:jc w:val="both"/>
        <w:rPr>
          <w:rFonts w:ascii="Times New Roman" w:hAnsi="Times New Roman" w:cs="Times New Roman"/>
          <w:lang w:bidi="ml-IN"/>
        </w:rPr>
      </w:pPr>
      <w:r w:rsidRPr="00E823BF">
        <w:rPr>
          <w:rFonts w:ascii="Times New Roman" w:hAnsi="Times New Roman" w:cs="Times New Roman"/>
          <w:lang w:bidi="ml-IN"/>
        </w:rPr>
        <w:lastRenderedPageBreak/>
        <w:t>Y=</w:t>
      </w:r>
      <w:r w:rsidR="007B5A8B" w:rsidRPr="006F4280">
        <w:rPr>
          <w:rFonts w:ascii="Times New Roman" w:hAnsi="Times New Roman" w:cs="Times New Roman"/>
          <w:position w:val="-32"/>
          <w:lang w:bidi="ml-IN"/>
        </w:rPr>
        <w:object w:dxaOrig="480" w:dyaOrig="760">
          <v:shape id="_x0000_i1130" type="#_x0000_t75" style="width:24pt;height:37.5pt" o:ole="">
            <v:imagedata r:id="rId304" o:title=""/>
          </v:shape>
          <o:OLEObject Type="Embed" ProgID="Equation.3" ShapeID="_x0000_i1130" DrawAspect="Content" ObjectID="_1583577174" r:id="rId305"/>
        </w:object>
      </w:r>
      <w:r w:rsidRPr="00E823BF">
        <w:rPr>
          <w:rFonts w:ascii="Times New Roman" w:hAnsi="Times New Roman" w:cs="Times New Roman"/>
          <w:position w:val="-32"/>
          <w:lang w:bidi="ml-IN"/>
        </w:rPr>
        <w:tab/>
      </w:r>
      <w:r w:rsidRPr="00E823BF">
        <w:rPr>
          <w:rFonts w:ascii="Times New Roman" w:hAnsi="Times New Roman" w:cs="Times New Roman"/>
          <w:position w:val="-32"/>
          <w:lang w:bidi="ml-IN"/>
        </w:rPr>
        <w:tab/>
      </w:r>
      <w:r w:rsidRPr="00E823BF">
        <w:rPr>
          <w:rFonts w:ascii="Times New Roman" w:hAnsi="Times New Roman" w:cs="Times New Roman"/>
          <w:position w:val="-32"/>
          <w:lang w:bidi="ml-IN"/>
        </w:rPr>
        <w:tab/>
      </w:r>
      <w:r w:rsidRPr="00E823BF">
        <w:rPr>
          <w:rFonts w:ascii="Times New Roman" w:hAnsi="Times New Roman" w:cs="Times New Roman"/>
          <w:position w:val="-32"/>
          <w:lang w:bidi="ml-IN"/>
        </w:rPr>
        <w:tab/>
      </w:r>
      <w:r w:rsidRPr="00E823BF">
        <w:rPr>
          <w:rFonts w:ascii="Times New Roman" w:hAnsi="Times New Roman" w:cs="Times New Roman"/>
          <w:position w:val="-32"/>
          <w:lang w:bidi="ml-IN"/>
        </w:rPr>
        <w:tab/>
      </w:r>
      <w:r w:rsidRPr="00E823BF">
        <w:rPr>
          <w:rFonts w:ascii="Times New Roman" w:hAnsi="Times New Roman" w:cs="Times New Roman"/>
          <w:position w:val="-32"/>
          <w:lang w:bidi="ml-IN"/>
        </w:rPr>
        <w:tab/>
      </w:r>
      <w:r w:rsidRPr="00E823BF">
        <w:rPr>
          <w:rFonts w:ascii="Times New Roman" w:hAnsi="Times New Roman" w:cs="Times New Roman"/>
          <w:position w:val="-32"/>
          <w:lang w:bidi="ml-IN"/>
        </w:rPr>
        <w:tab/>
        <w:t>(7</w:t>
      </w:r>
      <w:r w:rsidR="00FE2DA6">
        <w:rPr>
          <w:rFonts w:ascii="Times New Roman" w:hAnsi="Times New Roman" w:cs="Times New Roman"/>
          <w:position w:val="-32"/>
          <w:lang w:bidi="ml-IN"/>
        </w:rPr>
        <w:t>8</w:t>
      </w:r>
      <w:r w:rsidRPr="00E823BF">
        <w:rPr>
          <w:rFonts w:ascii="Times New Roman" w:hAnsi="Times New Roman" w:cs="Times New Roman"/>
          <w:position w:val="-32"/>
          <w:lang w:bidi="ml-IN"/>
        </w:rPr>
        <w:t>)</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Where </w:t>
      </w:r>
      <w:r w:rsidR="007B5A8B" w:rsidRPr="006F4280">
        <w:rPr>
          <w:rFonts w:ascii="Times New Roman" w:hAnsi="Times New Roman" w:cs="Times New Roman"/>
          <w:position w:val="-4"/>
          <w:lang w:bidi="ml-IN"/>
        </w:rPr>
        <w:object w:dxaOrig="279" w:dyaOrig="260">
          <v:shape id="_x0000_i1131" type="#_x0000_t75" style="width:14.25pt;height:12.75pt" o:ole="">
            <v:imagedata r:id="rId306" o:title=""/>
          </v:shape>
          <o:OLEObject Type="Embed" ProgID="Equation.3" ShapeID="_x0000_i1131" DrawAspect="Content" ObjectID="_1583577175" r:id="rId307"/>
        </w:object>
      </w:r>
      <w:r w:rsidRPr="00E823BF">
        <w:rPr>
          <w:rFonts w:ascii="Times New Roman" w:hAnsi="Times New Roman" w:cs="Times New Roman"/>
          <w:lang w:bidi="ml-IN"/>
        </w:rPr>
        <w:t xml:space="preserve"> is a 2n+2 rows vector composed of the physical displacements and </w:t>
      </w:r>
      <w:r w:rsidR="007B5A8B" w:rsidRPr="006F4280">
        <w:rPr>
          <w:rFonts w:ascii="Times New Roman" w:hAnsi="Times New Roman" w:cs="Times New Roman"/>
          <w:position w:val="-4"/>
          <w:lang w:bidi="ml-IN"/>
        </w:rPr>
        <w:object w:dxaOrig="279" w:dyaOrig="300">
          <v:shape id="_x0000_i1132" type="#_x0000_t75" style="width:14.25pt;height:15pt" o:ole="">
            <v:imagedata r:id="rId308" o:title=""/>
          </v:shape>
          <o:OLEObject Type="Embed" ProgID="Equation.3" ShapeID="_x0000_i1132" DrawAspect="Content" ObjectID="_1583577176" r:id="rId309"/>
        </w:object>
      </w:r>
      <w:r w:rsidRPr="00E823BF">
        <w:rPr>
          <w:rFonts w:ascii="Times New Roman" w:hAnsi="Times New Roman" w:cs="Times New Roman"/>
          <w:lang w:bidi="ml-IN"/>
        </w:rPr>
        <w:t>is a 2n+2 vectors composed of the physical velocities.</w:t>
      </w:r>
    </w:p>
    <w:p w:rsidR="00BF2291" w:rsidRDefault="00BF2291">
      <w:pPr>
        <w:pStyle w:val="NoSpacing"/>
        <w:jc w:val="both"/>
        <w:rPr>
          <w:rFonts w:ascii="Times New Roman" w:hAnsi="Times New Roman" w:cs="Times New Roman"/>
          <w:lang w:bidi="ml-IN"/>
        </w:rPr>
      </w:pPr>
    </w:p>
    <w:p w:rsidR="00BF2291" w:rsidRDefault="007B5A8B">
      <w:pPr>
        <w:pStyle w:val="NoSpacing"/>
        <w:ind w:left="1440" w:firstLine="720"/>
        <w:jc w:val="both"/>
        <w:rPr>
          <w:rFonts w:ascii="Times New Roman" w:hAnsi="Times New Roman" w:cs="Times New Roman"/>
          <w:lang w:bidi="ml-IN"/>
        </w:rPr>
      </w:pPr>
      <w:r w:rsidRPr="006F4280">
        <w:rPr>
          <w:rFonts w:ascii="Times New Roman" w:hAnsi="Times New Roman" w:cs="Times New Roman"/>
          <w:position w:val="-68"/>
          <w:lang w:bidi="ml-IN"/>
        </w:rPr>
        <w:object w:dxaOrig="1200" w:dyaOrig="1480">
          <v:shape id="_x0000_i1133" type="#_x0000_t75" style="width:60pt;height:73.5pt" o:ole="">
            <v:imagedata r:id="rId310" o:title=""/>
          </v:shape>
          <o:OLEObject Type="Embed" ProgID="Equation.3" ShapeID="_x0000_i1133" DrawAspect="Content" ObjectID="_1583577177" r:id="rId311"/>
        </w:object>
      </w:r>
      <w:r w:rsidR="00E823BF" w:rsidRPr="00E823BF">
        <w:rPr>
          <w:rFonts w:ascii="Times New Roman" w:hAnsi="Times New Roman" w:cs="Times New Roman"/>
          <w:lang w:bidi="ml-IN"/>
        </w:rPr>
        <w:t>and</w:t>
      </w:r>
      <w:r w:rsidRPr="006F4280">
        <w:rPr>
          <w:rFonts w:ascii="Times New Roman" w:hAnsi="Times New Roman" w:cs="Times New Roman"/>
          <w:position w:val="-68"/>
          <w:lang w:bidi="ml-IN"/>
        </w:rPr>
        <w:object w:dxaOrig="1240" w:dyaOrig="1480">
          <v:shape id="_x0000_i1134" type="#_x0000_t75" style="width:62.25pt;height:73.5pt" o:ole="">
            <v:imagedata r:id="rId191" o:title=""/>
          </v:shape>
          <o:OLEObject Type="Embed" ProgID="Equation.3" ShapeID="_x0000_i1134" DrawAspect="Content" ObjectID="_1583577178" r:id="rId312"/>
        </w:object>
      </w:r>
      <w:r w:rsidR="00E823BF" w:rsidRPr="00E823BF">
        <w:rPr>
          <w:rFonts w:ascii="Times New Roman" w:hAnsi="Times New Roman" w:cs="Times New Roman"/>
          <w:position w:val="-68"/>
          <w:lang w:bidi="ml-IN"/>
        </w:rPr>
        <w:tab/>
      </w:r>
      <w:r w:rsidR="00E823BF" w:rsidRPr="00E823BF">
        <w:rPr>
          <w:rFonts w:ascii="Times New Roman" w:hAnsi="Times New Roman" w:cs="Times New Roman"/>
          <w:position w:val="-68"/>
          <w:lang w:bidi="ml-IN"/>
        </w:rPr>
        <w:tab/>
      </w:r>
      <w:r w:rsidR="00FE2DA6">
        <w:rPr>
          <w:rFonts w:ascii="Times New Roman" w:hAnsi="Times New Roman" w:cs="Times New Roman"/>
          <w:position w:val="-68"/>
          <w:lang w:bidi="ml-IN"/>
        </w:rPr>
        <w:tab/>
      </w:r>
      <w:r w:rsidR="00FE2DA6">
        <w:rPr>
          <w:rFonts w:ascii="Times New Roman" w:hAnsi="Times New Roman" w:cs="Times New Roman"/>
          <w:position w:val="-68"/>
          <w:lang w:bidi="ml-IN"/>
        </w:rPr>
        <w:tab/>
      </w:r>
      <w:r w:rsidR="00E823BF" w:rsidRPr="00E823BF">
        <w:rPr>
          <w:rFonts w:ascii="Times New Roman" w:hAnsi="Times New Roman" w:cs="Times New Roman"/>
          <w:position w:val="-68"/>
          <w:lang w:bidi="ml-IN"/>
        </w:rPr>
        <w:tab/>
      </w:r>
      <w:r w:rsidR="00E823BF" w:rsidRPr="00E823BF">
        <w:rPr>
          <w:rFonts w:ascii="Times New Roman" w:hAnsi="Times New Roman" w:cs="Times New Roman"/>
          <w:position w:val="-68"/>
          <w:lang w:bidi="ml-IN"/>
        </w:rPr>
        <w:tab/>
        <w:t>(7</w:t>
      </w:r>
      <w:r w:rsidR="00FE2DA6">
        <w:rPr>
          <w:rFonts w:ascii="Times New Roman" w:hAnsi="Times New Roman" w:cs="Times New Roman"/>
          <w:position w:val="-68"/>
          <w:lang w:bidi="ml-IN"/>
        </w:rPr>
        <w:t>9</w:t>
      </w:r>
      <w:r w:rsidR="00E823BF" w:rsidRPr="00E823BF">
        <w:rPr>
          <w:rFonts w:ascii="Times New Roman" w:hAnsi="Times New Roman" w:cs="Times New Roman"/>
          <w:position w:val="-68"/>
          <w:lang w:bidi="ml-IN"/>
        </w:rPr>
        <w:t>)</w:t>
      </w:r>
    </w:p>
    <w:p w:rsidR="00BF2291" w:rsidRDefault="00E823BF">
      <w:pPr>
        <w:pStyle w:val="NoSpacing"/>
        <w:jc w:val="both"/>
        <w:rPr>
          <w:rFonts w:ascii="Times New Roman" w:hAnsi="Times New Roman" w:cs="Times New Roman"/>
        </w:rPr>
      </w:pPr>
      <w:r w:rsidRPr="00E823BF">
        <w:rPr>
          <w:rFonts w:ascii="Times New Roman" w:hAnsi="Times New Roman" w:cs="Times New Roman"/>
        </w:rPr>
        <w:t>Eq.66   can be written as</w:t>
      </w:r>
    </w:p>
    <w:p w:rsidR="00BF2291" w:rsidRDefault="00BF2291">
      <w:pPr>
        <w:pStyle w:val="NoSpacing"/>
        <w:jc w:val="both"/>
        <w:rPr>
          <w:rFonts w:ascii="Times New Roman" w:hAnsi="Times New Roman" w:cs="Times New Roman"/>
        </w:rPr>
      </w:pPr>
    </w:p>
    <w:p w:rsidR="00BF2291" w:rsidRDefault="007B5A8B">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32"/>
          <w:lang w:bidi="ml-IN"/>
        </w:rPr>
        <w:object w:dxaOrig="3500" w:dyaOrig="760">
          <v:shape id="_x0000_i1135" type="#_x0000_t75" style="width:174.75pt;height:37.5pt" o:ole="">
            <v:imagedata r:id="rId313" o:title=""/>
          </v:shape>
          <o:OLEObject Type="Embed" ProgID="Equation.3" ShapeID="_x0000_i1135" DrawAspect="Content" ObjectID="_1583577179" r:id="rId314"/>
        </w:object>
      </w:r>
      <w:r w:rsidR="00E823BF" w:rsidRPr="00E823BF">
        <w:rPr>
          <w:rFonts w:ascii="Times New Roman" w:hAnsi="Times New Roman" w:cs="Times New Roman"/>
          <w:position w:val="-32"/>
          <w:lang w:bidi="ml-IN"/>
        </w:rPr>
        <w:tab/>
      </w:r>
      <w:r w:rsidR="00E823BF" w:rsidRPr="00E823BF">
        <w:rPr>
          <w:rFonts w:ascii="Times New Roman" w:hAnsi="Times New Roman" w:cs="Times New Roman"/>
          <w:position w:val="-32"/>
          <w:lang w:bidi="ml-IN"/>
        </w:rPr>
        <w:tab/>
      </w:r>
      <w:r w:rsidR="00E823BF" w:rsidRPr="00E823BF">
        <w:rPr>
          <w:rFonts w:ascii="Times New Roman" w:hAnsi="Times New Roman" w:cs="Times New Roman"/>
          <w:position w:val="-32"/>
          <w:lang w:bidi="ml-IN"/>
        </w:rPr>
        <w:tab/>
      </w:r>
      <w:r w:rsidR="00E823BF" w:rsidRPr="00E823BF">
        <w:rPr>
          <w:rFonts w:ascii="Times New Roman" w:hAnsi="Times New Roman" w:cs="Times New Roman"/>
          <w:position w:val="-32"/>
          <w:lang w:bidi="ml-IN"/>
        </w:rPr>
        <w:tab/>
        <w:t>(</w:t>
      </w:r>
      <w:r w:rsidR="00FE2DA6">
        <w:rPr>
          <w:rFonts w:ascii="Times New Roman" w:hAnsi="Times New Roman" w:cs="Times New Roman"/>
          <w:position w:val="-32"/>
          <w:lang w:bidi="ml-IN"/>
        </w:rPr>
        <w:t>80</w:t>
      </w:r>
      <w:r w:rsidR="00E823BF" w:rsidRPr="00E823BF">
        <w:rPr>
          <w:rFonts w:ascii="Times New Roman" w:hAnsi="Times New Roman" w:cs="Times New Roman"/>
          <w:position w:val="-32"/>
          <w:lang w:bidi="ml-IN"/>
        </w:rPr>
        <w:t>)</w:t>
      </w:r>
    </w:p>
    <w:p w:rsidR="00BF2291" w:rsidRDefault="00BF2291">
      <w:pPr>
        <w:pStyle w:val="NoSpacing"/>
        <w:jc w:val="both"/>
        <w:rPr>
          <w:rFonts w:ascii="Times New Roman" w:hAnsi="Times New Roman" w:cs="Times New Roman"/>
          <w:lang w:bidi="ml-IN"/>
        </w:rPr>
      </w:pPr>
    </w:p>
    <w:p w:rsidR="00BF2291" w:rsidRDefault="00E823BF">
      <w:pPr>
        <w:pStyle w:val="NoSpacing"/>
        <w:ind w:left="2880" w:firstLine="720"/>
        <w:jc w:val="both"/>
        <w:rPr>
          <w:rFonts w:ascii="Times New Roman" w:hAnsi="Times New Roman" w:cs="Times New Roman"/>
          <w:lang w:bidi="ml-IN"/>
        </w:rPr>
      </w:pPr>
      <w:r w:rsidRPr="00E823BF">
        <w:rPr>
          <w:rFonts w:ascii="Times New Roman" w:hAnsi="Times New Roman" w:cs="Times New Roman"/>
          <w:lang w:bidi="ml-IN"/>
        </w:rPr>
        <w:t>Or</w:t>
      </w:r>
    </w:p>
    <w:p w:rsidR="00BF2291" w:rsidRDefault="00BF2291">
      <w:pPr>
        <w:pStyle w:val="NoSpacing"/>
        <w:jc w:val="both"/>
        <w:rPr>
          <w:rFonts w:ascii="Times New Roman" w:hAnsi="Times New Roman" w:cs="Times New Roman"/>
          <w:position w:val="-10"/>
          <w:lang w:bidi="ml-IN"/>
        </w:rPr>
      </w:pPr>
    </w:p>
    <w:p w:rsidR="00BF2291" w:rsidRDefault="00684678">
      <w:pPr>
        <w:pStyle w:val="NoSpacing"/>
        <w:ind w:left="2160" w:firstLine="720"/>
        <w:jc w:val="both"/>
        <w:rPr>
          <w:rFonts w:ascii="Times New Roman" w:hAnsi="Times New Roman" w:cs="Times New Roman"/>
          <w:lang w:bidi="ml-IN"/>
        </w:rPr>
      </w:pPr>
      <w:r w:rsidRPr="006F4280">
        <w:rPr>
          <w:rFonts w:ascii="Times New Roman" w:hAnsi="Times New Roman" w:cs="Times New Roman"/>
          <w:position w:val="-10"/>
          <w:lang w:bidi="ml-IN"/>
        </w:rPr>
        <w:object w:dxaOrig="1320" w:dyaOrig="360">
          <v:shape id="_x0000_i1136" type="#_x0000_t75" style="width:66.75pt;height:18pt" o:ole="">
            <v:imagedata r:id="rId315" o:title=""/>
          </v:shape>
          <o:OLEObject Type="Embed" ProgID="Equation.3" ShapeID="_x0000_i1136" DrawAspect="Content" ObjectID="_1583577180" r:id="rId316"/>
        </w:object>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r>
      <w:r w:rsidR="00E823BF" w:rsidRPr="00E823BF">
        <w:rPr>
          <w:rFonts w:ascii="Times New Roman" w:hAnsi="Times New Roman" w:cs="Times New Roman"/>
          <w:position w:val="-10"/>
          <w:lang w:bidi="ml-IN"/>
        </w:rPr>
        <w:tab/>
        <w:t>(8</w:t>
      </w:r>
      <w:r w:rsidR="00FE2DA6">
        <w:rPr>
          <w:rFonts w:ascii="Times New Roman" w:hAnsi="Times New Roman" w:cs="Times New Roman"/>
          <w:position w:val="-10"/>
          <w:lang w:bidi="ml-IN"/>
        </w:rPr>
        <w:t>1</w:t>
      </w:r>
      <w:r w:rsidR="00E823BF" w:rsidRPr="00E823BF">
        <w:rPr>
          <w:rFonts w:ascii="Times New Roman" w:hAnsi="Times New Roman" w:cs="Times New Roman"/>
          <w:position w:val="-10"/>
          <w:lang w:bidi="ml-IN"/>
        </w:rPr>
        <w:t>)</w:t>
      </w: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Where</w:t>
      </w:r>
    </w:p>
    <w:p w:rsidR="00BF2291" w:rsidRDefault="00684678">
      <w:pPr>
        <w:pStyle w:val="NoSpacing"/>
        <w:ind w:left="1440" w:firstLine="720"/>
        <w:jc w:val="both"/>
        <w:rPr>
          <w:rFonts w:ascii="Times New Roman" w:hAnsi="Times New Roman" w:cs="Times New Roman"/>
          <w:lang w:bidi="ml-IN"/>
        </w:rPr>
      </w:pPr>
      <w:r w:rsidRPr="006F4280">
        <w:rPr>
          <w:rFonts w:ascii="Times New Roman" w:hAnsi="Times New Roman" w:cs="Times New Roman"/>
          <w:position w:val="-30"/>
          <w:lang w:bidi="ml-IN"/>
        </w:rPr>
        <w:object w:dxaOrig="1400" w:dyaOrig="720">
          <v:shape id="_x0000_i1137" type="#_x0000_t75" style="width:70.5pt;height:36.75pt" o:ole="">
            <v:imagedata r:id="rId317" o:title=""/>
          </v:shape>
          <o:OLEObject Type="Embed" ProgID="Equation.3" ShapeID="_x0000_i1137" DrawAspect="Content" ObjectID="_1583577181" r:id="rId318"/>
        </w:object>
      </w:r>
      <w:r w:rsidR="00E823BF" w:rsidRPr="00E823BF">
        <w:rPr>
          <w:rFonts w:ascii="Times New Roman" w:hAnsi="Times New Roman" w:cs="Times New Roman"/>
          <w:lang w:bidi="ml-IN"/>
        </w:rPr>
        <w:t>and</w:t>
      </w:r>
      <w:r w:rsidRPr="006F4280">
        <w:rPr>
          <w:rFonts w:ascii="Times New Roman" w:hAnsi="Times New Roman" w:cs="Times New Roman"/>
          <w:position w:val="-30"/>
          <w:lang w:bidi="ml-IN"/>
        </w:rPr>
        <w:object w:dxaOrig="1540" w:dyaOrig="720">
          <v:shape id="_x0000_i1138" type="#_x0000_t75" style="width:77.25pt;height:36.75pt" o:ole="">
            <v:imagedata r:id="rId319" o:title=""/>
          </v:shape>
          <o:OLEObject Type="Embed" ProgID="Equation.3" ShapeID="_x0000_i1138" DrawAspect="Content" ObjectID="_1583577182" r:id="rId320"/>
        </w:object>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t>(8</w:t>
      </w:r>
      <w:r w:rsidR="00FE2DA6">
        <w:rPr>
          <w:rFonts w:ascii="Times New Roman" w:hAnsi="Times New Roman" w:cs="Times New Roman"/>
          <w:position w:val="-30"/>
          <w:lang w:bidi="ml-IN"/>
        </w:rPr>
        <w:t>2</w:t>
      </w:r>
      <w:r w:rsidR="00E823BF" w:rsidRPr="00E823BF">
        <w:rPr>
          <w:rFonts w:ascii="Times New Roman" w:hAnsi="Times New Roman" w:cs="Times New Roman"/>
          <w:position w:val="-30"/>
          <w:lang w:bidi="ml-IN"/>
        </w:rPr>
        <w:t>)</w:t>
      </w:r>
    </w:p>
    <w:p w:rsidR="00BF2291" w:rsidRDefault="006F4280">
      <w:pPr>
        <w:pStyle w:val="NoSpacing"/>
        <w:jc w:val="both"/>
        <w:rPr>
          <w:rFonts w:ascii="Times New Roman" w:hAnsi="Times New Roman" w:cs="Times New Roman"/>
          <w:lang w:bidi="ml-IN"/>
        </w:rPr>
      </w:pPr>
      <w:r>
        <w:rPr>
          <w:rFonts w:ascii="Times New Roman" w:hAnsi="Times New Roman" w:cs="Times New Roman"/>
          <w:lang w:bidi="ml-IN"/>
        </w:rPr>
        <w:tab/>
      </w:r>
      <w:r>
        <w:rPr>
          <w:rFonts w:ascii="Times New Roman" w:hAnsi="Times New Roman" w:cs="Times New Roman"/>
          <w:lang w:bidi="ml-IN"/>
        </w:rPr>
        <w:tab/>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PremultiplyingEq.(80)  with </w:t>
      </w:r>
      <w:r w:rsidR="00684678" w:rsidRPr="006F4280">
        <w:rPr>
          <w:rFonts w:ascii="Times New Roman" w:hAnsi="Times New Roman" w:cs="Times New Roman"/>
          <w:position w:val="-4"/>
          <w:lang w:bidi="ml-IN"/>
        </w:rPr>
        <w:object w:dxaOrig="380" w:dyaOrig="300">
          <v:shape id="_x0000_i1139" type="#_x0000_t75" style="width:18.75pt;height:15pt" o:ole="">
            <v:imagedata r:id="rId321" o:title=""/>
          </v:shape>
          <o:OLEObject Type="Embed" ProgID="Equation.3" ShapeID="_x0000_i1139" DrawAspect="Content" ObjectID="_1583577183" r:id="rId322"/>
        </w:object>
      </w:r>
      <w:r w:rsidRPr="00E823BF">
        <w:rPr>
          <w:rFonts w:ascii="Times New Roman" w:hAnsi="Times New Roman" w:cs="Times New Roman"/>
          <w:lang w:bidi="ml-IN"/>
        </w:rPr>
        <w:t>and rearranging ,we get</w:t>
      </w:r>
    </w:p>
    <w:p w:rsidR="00BF2291" w:rsidRDefault="00BF2291">
      <w:pPr>
        <w:pStyle w:val="NoSpacing"/>
        <w:jc w:val="both"/>
        <w:rPr>
          <w:rFonts w:ascii="Times New Roman" w:hAnsi="Times New Roman" w:cs="Times New Roman"/>
          <w:lang w:bidi="ml-IN"/>
        </w:rPr>
      </w:pPr>
    </w:p>
    <w:p w:rsidR="00BF2291" w:rsidRDefault="00684678">
      <w:pPr>
        <w:pStyle w:val="NoSpacing"/>
        <w:ind w:left="2160"/>
        <w:jc w:val="both"/>
        <w:rPr>
          <w:rFonts w:ascii="Times New Roman" w:hAnsi="Times New Roman" w:cs="Times New Roman"/>
          <w:lang w:bidi="ml-IN"/>
        </w:rPr>
      </w:pPr>
      <w:r w:rsidRPr="006F4280">
        <w:rPr>
          <w:rFonts w:ascii="Times New Roman" w:hAnsi="Times New Roman" w:cs="Times New Roman"/>
          <w:position w:val="-30"/>
          <w:lang w:bidi="ml-IN"/>
        </w:rPr>
        <w:object w:dxaOrig="2500" w:dyaOrig="720">
          <v:shape id="_x0000_i1140" type="#_x0000_t75" style="width:125.25pt;height:36.75pt" o:ole="">
            <v:imagedata r:id="rId323" o:title=""/>
          </v:shape>
          <o:OLEObject Type="Embed" ProgID="Equation.3" ShapeID="_x0000_i1140" DrawAspect="Content" ObjectID="_1583577184" r:id="rId324"/>
        </w:object>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r>
      <w:r w:rsidR="00E823BF" w:rsidRPr="00E823BF">
        <w:rPr>
          <w:rFonts w:ascii="Times New Roman" w:hAnsi="Times New Roman" w:cs="Times New Roman"/>
          <w:position w:val="-30"/>
          <w:lang w:bidi="ml-IN"/>
        </w:rPr>
        <w:tab/>
        <w:t>(8</w:t>
      </w:r>
      <w:r w:rsidR="00FE2DA6">
        <w:rPr>
          <w:rFonts w:ascii="Times New Roman" w:hAnsi="Times New Roman" w:cs="Times New Roman"/>
          <w:position w:val="-30"/>
          <w:lang w:bidi="ml-IN"/>
        </w:rPr>
        <w:t>3</w:t>
      </w:r>
      <w:r w:rsidR="00E823BF" w:rsidRPr="00E823BF">
        <w:rPr>
          <w:rFonts w:ascii="Times New Roman" w:hAnsi="Times New Roman" w:cs="Times New Roman"/>
          <w:position w:val="-30"/>
          <w:lang w:bidi="ml-IN"/>
        </w:rPr>
        <w:t>)</w:t>
      </w: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 xml:space="preserve">The entires system is now represented in terms of the linear function of </w:t>
      </w:r>
      <w:r w:rsidR="009A512A" w:rsidRPr="006F4280">
        <w:rPr>
          <w:rFonts w:ascii="Times New Roman" w:hAnsi="Times New Roman" w:cs="Times New Roman"/>
          <w:position w:val="-4"/>
          <w:lang w:bidi="ml-IN"/>
        </w:rPr>
        <w:object w:dxaOrig="220" w:dyaOrig="260">
          <v:shape id="_x0000_i1141" type="#_x0000_t75" style="width:10.5pt;height:12.75pt" o:ole="">
            <v:imagedata r:id="rId325" o:title=""/>
          </v:shape>
          <o:OLEObject Type="Embed" ProgID="Equation.3" ShapeID="_x0000_i1141" DrawAspect="Content" ObjectID="_1583577185" r:id="rId326"/>
        </w:object>
      </w:r>
      <w:r w:rsidRPr="00E823BF">
        <w:rPr>
          <w:rFonts w:ascii="Times New Roman" w:hAnsi="Times New Roman" w:cs="Times New Roman"/>
          <w:lang w:bidi="ml-IN"/>
        </w:rPr>
        <w:t>.</w:t>
      </w: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Eigenvalues and eigenvectors can be easily found out from Eq8</w:t>
      </w:r>
      <w:r w:rsidR="00FE2DA6">
        <w:rPr>
          <w:rFonts w:ascii="Times New Roman" w:hAnsi="Times New Roman" w:cs="Times New Roman"/>
          <w:lang w:bidi="ml-IN"/>
        </w:rPr>
        <w:t>3</w:t>
      </w:r>
      <w:r w:rsidRPr="00E823BF">
        <w:rPr>
          <w:rFonts w:ascii="Times New Roman" w:hAnsi="Times New Roman" w:cs="Times New Roman"/>
          <w:lang w:bidi="ml-IN"/>
        </w:rPr>
        <w:t>.</w:t>
      </w: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del w:id="204" w:author="User" w:date="2018-03-25T23:30:00Z">
        <w:r w:rsidRPr="00E823BF" w:rsidDel="006818D2">
          <w:rPr>
            <w:rFonts w:ascii="Times New Roman" w:hAnsi="Times New Roman" w:cs="Times New Roman"/>
            <w:lang w:bidi="ml-IN"/>
          </w:rPr>
          <w:delText>After some reaarangements</w:delText>
        </w:r>
      </w:del>
      <w:r w:rsidRPr="00E823BF">
        <w:rPr>
          <w:rFonts w:ascii="Times New Roman" w:hAnsi="Times New Roman" w:cs="Times New Roman"/>
          <w:lang w:bidi="ml-IN"/>
        </w:rPr>
        <w:t xml:space="preserve"> </w:t>
      </w:r>
      <w:ins w:id="205" w:author="User" w:date="2018-03-25T23:30:00Z">
        <w:r w:rsidR="006818D2">
          <w:rPr>
            <w:rFonts w:ascii="Times New Roman" w:hAnsi="Times New Roman" w:cs="Times New Roman"/>
            <w:lang w:bidi="ml-IN"/>
          </w:rPr>
          <w:t>T</w:t>
        </w:r>
      </w:ins>
      <w:del w:id="206" w:author="User" w:date="2018-03-25T23:30:00Z">
        <w:r w:rsidRPr="00E823BF" w:rsidDel="006818D2">
          <w:rPr>
            <w:rFonts w:ascii="Times New Roman" w:hAnsi="Times New Roman" w:cs="Times New Roman"/>
            <w:lang w:bidi="ml-IN"/>
          </w:rPr>
          <w:delText>t</w:delText>
        </w:r>
      </w:del>
      <w:r w:rsidRPr="00E823BF">
        <w:rPr>
          <w:rFonts w:ascii="Times New Roman" w:hAnsi="Times New Roman" w:cs="Times New Roman"/>
          <w:lang w:bidi="ml-IN"/>
        </w:rPr>
        <w:t>he eigenvalues found are</w:t>
      </w:r>
    </w:p>
    <w:tbl>
      <w:tblPr>
        <w:tblStyle w:val="TableGrid"/>
        <w:tblpPr w:leftFromText="180" w:rightFromText="180" w:vertAnchor="text" w:horzAnchor="margin" w:tblpXSpec="center" w:tblpY="136"/>
        <w:tblW w:w="0" w:type="auto"/>
        <w:tblLook w:val="04A0"/>
      </w:tblPr>
      <w:tblGrid>
        <w:gridCol w:w="988"/>
        <w:gridCol w:w="1940"/>
      </w:tblGrid>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SI NO</w:t>
            </w:r>
          </w:p>
        </w:tc>
        <w:tc>
          <w:tcPr>
            <w:tcW w:w="1940" w:type="dxa"/>
          </w:tcPr>
          <w:p w:rsidR="006E49D9" w:rsidRDefault="006E49D9" w:rsidP="00E21226">
            <w:pPr>
              <w:pStyle w:val="NoSpacing"/>
              <w:jc w:val="both"/>
              <w:rPr>
                <w:rFonts w:ascii="Times New Roman" w:hAnsi="Times New Roman" w:cs="Times New Roman"/>
                <w:lang w:bidi="ml-IN"/>
              </w:rPr>
            </w:pPr>
            <w:r>
              <w:rPr>
                <w:rFonts w:ascii="Times New Roman" w:hAnsi="Times New Roman" w:cs="Times New Roman"/>
                <w:lang w:bidi="ml-IN"/>
              </w:rPr>
              <w:t>Eigenvalues</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1</w:t>
            </w:r>
          </w:p>
        </w:tc>
        <w:tc>
          <w:tcPr>
            <w:tcW w:w="1940"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0</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2</w:t>
            </w:r>
          </w:p>
        </w:tc>
        <w:tc>
          <w:tcPr>
            <w:tcW w:w="1940"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0</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3</w:t>
            </w:r>
          </w:p>
        </w:tc>
        <w:tc>
          <w:tcPr>
            <w:tcW w:w="1940"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-42.4</w:t>
            </w:r>
            <w:r w:rsidR="00FE2DA6">
              <w:rPr>
                <w:rFonts w:ascii="Times New Roman" w:hAnsi="Times New Roman" w:cs="Times New Roman"/>
                <w:lang w:bidi="ml-IN"/>
              </w:rPr>
              <w:t>i</w:t>
            </w:r>
            <w:r w:rsidRPr="00FC70A0">
              <w:rPr>
                <w:rFonts w:ascii="Times New Roman" w:hAnsi="Times New Roman" w:cs="Times New Roman"/>
                <w:lang w:bidi="ml-IN"/>
              </w:rPr>
              <w:t xml:space="preserve"> </w:t>
            </w:r>
            <w:r w:rsidRPr="006F4280">
              <w:rPr>
                <w:rFonts w:ascii="Times New Roman" w:hAnsi="Times New Roman" w:cs="Times New Roman"/>
                <w:position w:val="-4"/>
                <w:lang w:bidi="ml-IN"/>
              </w:rPr>
              <w:object w:dxaOrig="220" w:dyaOrig="240">
                <v:shape id="_x0000_i1142" type="#_x0000_t75" style="width:10.5pt;height:12pt" o:ole="">
                  <v:imagedata r:id="rId284" o:title=""/>
                </v:shape>
                <o:OLEObject Type="Embed" ProgID="Equation.3" ShapeID="_x0000_i1142" DrawAspect="Content" ObjectID="_1583577186" r:id="rId327"/>
              </w:object>
            </w:r>
            <w:r w:rsidRPr="00FC70A0">
              <w:rPr>
                <w:rFonts w:ascii="Times New Roman" w:hAnsi="Times New Roman" w:cs="Times New Roman"/>
                <w:lang w:bidi="ml-IN"/>
              </w:rPr>
              <w:t>1171.76</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4</w:t>
            </w:r>
          </w:p>
        </w:tc>
        <w:tc>
          <w:tcPr>
            <w:tcW w:w="1940"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-327.24</w:t>
            </w:r>
            <w:r w:rsidR="00FE2DA6">
              <w:rPr>
                <w:rFonts w:ascii="Times New Roman" w:hAnsi="Times New Roman" w:cs="Times New Roman"/>
                <w:lang w:bidi="ml-IN"/>
              </w:rPr>
              <w:t>i</w:t>
            </w:r>
            <w:r w:rsidRPr="006F4280">
              <w:rPr>
                <w:rFonts w:ascii="Times New Roman" w:hAnsi="Times New Roman" w:cs="Times New Roman"/>
                <w:position w:val="-4"/>
                <w:lang w:bidi="ml-IN"/>
              </w:rPr>
              <w:object w:dxaOrig="220" w:dyaOrig="240">
                <v:shape id="_x0000_i1143" type="#_x0000_t75" style="width:10.5pt;height:12pt" o:ole="">
                  <v:imagedata r:id="rId284" o:title=""/>
                </v:shape>
                <o:OLEObject Type="Embed" ProgID="Equation.3" ShapeID="_x0000_i1143" DrawAspect="Content" ObjectID="_1583577187" r:id="rId328"/>
              </w:object>
            </w:r>
            <w:r w:rsidRPr="00FC70A0">
              <w:rPr>
                <w:rFonts w:ascii="Times New Roman" w:hAnsi="Times New Roman" w:cs="Times New Roman"/>
                <w:lang w:bidi="ml-IN"/>
              </w:rPr>
              <w:t>3228.2</w:t>
            </w:r>
          </w:p>
        </w:tc>
      </w:tr>
      <w:tr w:rsidR="006E49D9" w:rsidTr="00E21226">
        <w:tc>
          <w:tcPr>
            <w:tcW w:w="988"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5</w:t>
            </w:r>
          </w:p>
        </w:tc>
        <w:tc>
          <w:tcPr>
            <w:tcW w:w="1940" w:type="dxa"/>
          </w:tcPr>
          <w:p w:rsidR="006E49D9" w:rsidRDefault="006E49D9" w:rsidP="00E21226">
            <w:pPr>
              <w:pStyle w:val="NoSpacing"/>
              <w:jc w:val="both"/>
              <w:rPr>
                <w:rFonts w:ascii="Times New Roman" w:hAnsi="Times New Roman" w:cs="Times New Roman"/>
                <w:lang w:bidi="ml-IN"/>
              </w:rPr>
            </w:pPr>
            <w:r w:rsidRPr="00FC70A0">
              <w:rPr>
                <w:rFonts w:ascii="Times New Roman" w:hAnsi="Times New Roman" w:cs="Times New Roman"/>
                <w:lang w:bidi="ml-IN"/>
              </w:rPr>
              <w:t>-1275</w:t>
            </w:r>
            <w:r w:rsidR="00FE2DA6">
              <w:rPr>
                <w:rFonts w:ascii="Times New Roman" w:hAnsi="Times New Roman" w:cs="Times New Roman"/>
                <w:lang w:bidi="ml-IN"/>
              </w:rPr>
              <w:t>i</w:t>
            </w:r>
            <w:r w:rsidRPr="006F4280">
              <w:rPr>
                <w:rFonts w:ascii="Times New Roman" w:hAnsi="Times New Roman" w:cs="Times New Roman"/>
                <w:position w:val="-4"/>
                <w:lang w:bidi="ml-IN"/>
              </w:rPr>
              <w:object w:dxaOrig="220" w:dyaOrig="240">
                <v:shape id="_x0000_i1144" type="#_x0000_t75" style="width:10.5pt;height:12pt" o:ole="">
                  <v:imagedata r:id="rId284" o:title=""/>
                </v:shape>
                <o:OLEObject Type="Embed" ProgID="Equation.3" ShapeID="_x0000_i1144" DrawAspect="Content" ObjectID="_1583577188" r:id="rId329"/>
              </w:object>
            </w:r>
            <w:r w:rsidRPr="00FC70A0">
              <w:rPr>
                <w:rFonts w:ascii="Times New Roman" w:hAnsi="Times New Roman" w:cs="Times New Roman"/>
                <w:lang w:bidi="ml-IN"/>
              </w:rPr>
              <w:t>6242.65</w:t>
            </w:r>
          </w:p>
        </w:tc>
      </w:tr>
    </w:tbl>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6E49D9" w:rsidRDefault="006E49D9" w:rsidP="006E49D9">
      <w:pPr>
        <w:pStyle w:val="NoSpacing"/>
        <w:jc w:val="both"/>
        <w:rPr>
          <w:rFonts w:ascii="Times New Roman" w:hAnsi="Times New Roman" w:cs="Times New Roman"/>
        </w:rPr>
      </w:pPr>
      <w:r w:rsidRPr="00FC70A0">
        <w:rPr>
          <w:rFonts w:ascii="Times New Roman" w:hAnsi="Times New Roman" w:cs="Times New Roman"/>
        </w:rPr>
        <w:t>Table 1</w:t>
      </w:r>
      <w:r>
        <w:rPr>
          <w:rFonts w:ascii="Times New Roman" w:hAnsi="Times New Roman" w:cs="Times New Roman"/>
        </w:rPr>
        <w:t>5. The eigenvalues</w:t>
      </w:r>
      <w:r w:rsidRPr="00FC70A0">
        <w:rPr>
          <w:rFonts w:ascii="Times New Roman" w:hAnsi="Times New Roman" w:cs="Times New Roman"/>
        </w:rPr>
        <w:t xml:space="preserve"> of the uniform beam under Free-Free boundary conditions</w:t>
      </w:r>
    </w:p>
    <w:p w:rsidR="006E49D9" w:rsidRDefault="006E49D9" w:rsidP="006E49D9">
      <w:pPr>
        <w:pStyle w:val="NoSpacing"/>
        <w:jc w:val="both"/>
        <w:rPr>
          <w:rFonts w:ascii="Times New Roman" w:hAnsi="Times New Roman" w:cs="Times New Roman"/>
        </w:rPr>
      </w:pPr>
    </w:p>
    <w:p w:rsidR="006E49D9" w:rsidRDefault="006E49D9" w:rsidP="006E49D9">
      <w:pPr>
        <w:pStyle w:val="NoSpacing"/>
        <w:jc w:val="both"/>
        <w:rPr>
          <w:rFonts w:ascii="Times New Roman" w:hAnsi="Times New Roman" w:cs="Times New Roman"/>
        </w:rPr>
      </w:pPr>
    </w:p>
    <w:p w:rsidR="006E49D9" w:rsidDel="00DE5F49" w:rsidRDefault="006E49D9" w:rsidP="006E49D9">
      <w:pPr>
        <w:pStyle w:val="NoSpacing"/>
        <w:jc w:val="both"/>
        <w:rPr>
          <w:del w:id="207" w:author="User" w:date="2018-03-26T13:27:00Z"/>
          <w:rFonts w:ascii="Times New Roman" w:hAnsi="Times New Roman" w:cs="Times New Roman"/>
        </w:rPr>
      </w:pPr>
      <w:bookmarkStart w:id="208" w:name="_GoBack"/>
      <w:bookmarkEnd w:id="208"/>
    </w:p>
    <w:p w:rsidR="006E49D9" w:rsidRPr="00FC70A0" w:rsidRDefault="006E49D9" w:rsidP="006E49D9">
      <w:pPr>
        <w:pStyle w:val="NoSpacing"/>
        <w:jc w:val="both"/>
        <w:rPr>
          <w:rFonts w:ascii="Times New Roman" w:hAnsi="Times New Roman" w:cs="Times New Roman"/>
        </w:rPr>
      </w:pPr>
      <w:r>
        <w:rPr>
          <w:rFonts w:ascii="Times New Roman" w:hAnsi="Times New Roman" w:cs="Times New Roman"/>
        </w:rPr>
        <w:t>The complex part represents the decayed amplitude part and real part represents the natural frequency of the system.</w:t>
      </w: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tbl>
      <w:tblPr>
        <w:tblStyle w:val="TableGrid"/>
        <w:tblpPr w:leftFromText="180" w:rightFromText="180" w:vertAnchor="text" w:horzAnchor="margin" w:tblpXSpec="center" w:tblpY="136"/>
        <w:tblW w:w="0" w:type="auto"/>
        <w:tblLook w:val="04A0"/>
      </w:tblPr>
      <w:tblGrid>
        <w:gridCol w:w="988"/>
        <w:gridCol w:w="1940"/>
      </w:tblGrid>
      <w:tr w:rsidR="006E49D9" w:rsidRPr="006F4280" w:rsidTr="00E2122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lastRenderedPageBreak/>
              <w:t>SI NO</w:t>
            </w:r>
          </w:p>
        </w:tc>
        <w:tc>
          <w:tcPr>
            <w:tcW w:w="1940" w:type="dxa"/>
          </w:tcPr>
          <w:p w:rsidR="00BF2291" w:rsidRDefault="006E49D9">
            <w:pPr>
              <w:pStyle w:val="NoSpacing"/>
              <w:jc w:val="both"/>
              <w:rPr>
                <w:rFonts w:ascii="Times New Roman" w:hAnsi="Times New Roman" w:cs="Times New Roman"/>
                <w:lang w:bidi="ml-IN"/>
              </w:rPr>
            </w:pPr>
            <w:r>
              <w:rPr>
                <w:rFonts w:ascii="Times New Roman" w:hAnsi="Times New Roman" w:cs="Times New Roman"/>
                <w:lang w:bidi="ml-IN"/>
              </w:rPr>
              <w:t xml:space="preserve">Damped Natural </w:t>
            </w:r>
            <w:r w:rsidR="00E823BF" w:rsidRPr="00E823BF">
              <w:rPr>
                <w:rFonts w:ascii="Times New Roman" w:hAnsi="Times New Roman" w:cs="Times New Roman"/>
                <w:lang w:bidi="ml-IN"/>
              </w:rPr>
              <w:t>Frequency(Hz)</w:t>
            </w:r>
          </w:p>
        </w:tc>
      </w:tr>
      <w:tr w:rsidR="006E49D9" w:rsidRPr="006F4280" w:rsidTr="00E2122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1</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0</w:t>
            </w:r>
          </w:p>
        </w:tc>
      </w:tr>
      <w:tr w:rsidR="006E49D9" w:rsidRPr="006F4280" w:rsidTr="00E2122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2</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0</w:t>
            </w:r>
          </w:p>
        </w:tc>
      </w:tr>
      <w:tr w:rsidR="006E49D9" w:rsidRPr="006F4280" w:rsidTr="00E2122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3</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1171.76</w:t>
            </w:r>
          </w:p>
        </w:tc>
      </w:tr>
      <w:tr w:rsidR="006E49D9" w:rsidRPr="006F4280" w:rsidTr="00E2122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4</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3228.2</w:t>
            </w:r>
          </w:p>
        </w:tc>
      </w:tr>
      <w:tr w:rsidR="006E49D9" w:rsidRPr="006F4280" w:rsidTr="00E21226">
        <w:tc>
          <w:tcPr>
            <w:tcW w:w="988"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5</w:t>
            </w:r>
          </w:p>
        </w:tc>
        <w:tc>
          <w:tcPr>
            <w:tcW w:w="1940" w:type="dxa"/>
          </w:tcPr>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6242.65</w:t>
            </w:r>
          </w:p>
        </w:tc>
      </w:tr>
    </w:tbl>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DE5F49" w:rsidRDefault="00DE5F49">
      <w:pPr>
        <w:pStyle w:val="NoSpacing"/>
        <w:jc w:val="both"/>
        <w:rPr>
          <w:ins w:id="209" w:author="User" w:date="2018-03-26T13:27:00Z"/>
          <w:rFonts w:ascii="Times New Roman" w:hAnsi="Times New Roman" w:cs="Times New Roman"/>
        </w:rPr>
      </w:pPr>
    </w:p>
    <w:p w:rsidR="00DE5F49" w:rsidRDefault="00DE5F49">
      <w:pPr>
        <w:pStyle w:val="NoSpacing"/>
        <w:jc w:val="both"/>
        <w:rPr>
          <w:ins w:id="210" w:author="User" w:date="2018-03-26T13:27:00Z"/>
          <w:rFonts w:ascii="Times New Roman" w:hAnsi="Times New Roman" w:cs="Times New Roman"/>
        </w:rPr>
      </w:pPr>
    </w:p>
    <w:p w:rsidR="00DE5F49" w:rsidRDefault="00DE5F49">
      <w:pPr>
        <w:pStyle w:val="NoSpacing"/>
        <w:jc w:val="both"/>
        <w:rPr>
          <w:ins w:id="211" w:author="User" w:date="2018-03-26T13:27:00Z"/>
          <w:rFonts w:ascii="Times New Roman" w:hAnsi="Times New Roman" w:cs="Times New Roman"/>
        </w:rPr>
      </w:pPr>
    </w:p>
    <w:p w:rsidR="00DE5F49" w:rsidRDefault="00DE5F49">
      <w:pPr>
        <w:pStyle w:val="NoSpacing"/>
        <w:jc w:val="both"/>
        <w:rPr>
          <w:ins w:id="212" w:author="User" w:date="2018-03-26T13:27:00Z"/>
          <w:rFonts w:ascii="Times New Roman" w:hAnsi="Times New Roman" w:cs="Times New Roma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rPr>
        <w:t>Table 1</w:t>
      </w:r>
      <w:r w:rsidR="00C52961">
        <w:rPr>
          <w:rFonts w:ascii="Times New Roman" w:hAnsi="Times New Roman" w:cs="Times New Roman"/>
        </w:rPr>
        <w:t>6</w:t>
      </w:r>
      <w:r w:rsidRPr="00E823BF">
        <w:rPr>
          <w:rFonts w:ascii="Times New Roman" w:hAnsi="Times New Roman" w:cs="Times New Roman"/>
        </w:rPr>
        <w:t>. The natural frequency of the uniform beam under Free-Free boundary condition</w:t>
      </w:r>
      <w:r w:rsidR="00FE2DA6">
        <w:rPr>
          <w:rFonts w:ascii="Times New Roman" w:hAnsi="Times New Roman" w:cs="Times New Roman"/>
        </w:rPr>
        <w:t>s</w:t>
      </w:r>
    </w:p>
    <w:p w:rsidR="00BF2291" w:rsidRDefault="00BF2291">
      <w:pPr>
        <w:pStyle w:val="NoSpacing"/>
        <w:jc w:val="both"/>
        <w:rPr>
          <w:rFonts w:ascii="Times New Roman" w:hAnsi="Times New Roman" w:cs="Times New Roman"/>
          <w:lang w:bidi="ml-I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lang w:bidi="ml-IN"/>
        </w:rPr>
        <w:t>The eigenvectors obtained are</w:t>
      </w:r>
    </w:p>
    <w:p w:rsidR="00BF2291" w:rsidRDefault="00BF2291">
      <w:pPr>
        <w:pStyle w:val="NoSpacing"/>
        <w:jc w:val="both"/>
        <w:rPr>
          <w:rFonts w:ascii="Times New Roman" w:hAnsi="Times New Roman" w:cs="Times New Roman"/>
          <w:lang w:bidi="ml-IN"/>
        </w:rPr>
      </w:pPr>
    </w:p>
    <w:tbl>
      <w:tblPr>
        <w:tblStyle w:val="TableGrid"/>
        <w:tblW w:w="0" w:type="auto"/>
        <w:tblInd w:w="850" w:type="dxa"/>
        <w:tblLook w:val="04A0"/>
      </w:tblPr>
      <w:tblGrid>
        <w:gridCol w:w="785"/>
        <w:gridCol w:w="1660"/>
        <w:gridCol w:w="1560"/>
        <w:gridCol w:w="1701"/>
        <w:gridCol w:w="1701"/>
      </w:tblGrid>
      <w:tr w:rsidR="006F4280" w:rsidRPr="006F4280" w:rsidTr="006F4280">
        <w:tc>
          <w:tcPr>
            <w:tcW w:w="716"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SI.NO</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First Mode</w:t>
            </w:r>
          </w:p>
        </w:tc>
        <w:tc>
          <w:tcPr>
            <w:tcW w:w="15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Second Mode</w:t>
            </w:r>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Third Mode</w:t>
            </w:r>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Fourth Mode</w:t>
            </w:r>
          </w:p>
        </w:tc>
      </w:tr>
      <w:tr w:rsidR="006F4280" w:rsidRPr="006F4280" w:rsidTr="006F4280">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1</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.01</w:t>
            </w:r>
            <w:r w:rsidR="00457743" w:rsidRPr="006F4280">
              <w:rPr>
                <w:rFonts w:ascii="Times New Roman" w:hAnsi="Times New Roman" w:cs="Times New Roman"/>
                <w:position w:val="-4"/>
              </w:rPr>
              <w:object w:dxaOrig="220" w:dyaOrig="240">
                <v:shape id="_x0000_i1145" type="#_x0000_t75" style="width:11.25pt;height:12pt" o:ole="">
                  <v:imagedata r:id="rId288" o:title=""/>
                </v:shape>
                <o:OLEObject Type="Embed" ProgID="Equation.3" ShapeID="_x0000_i1145" DrawAspect="Content" ObjectID="_1583577189" r:id="rId330"/>
              </w:object>
            </w:r>
            <w:r w:rsidRPr="00E823BF">
              <w:rPr>
                <w:rFonts w:ascii="Times New Roman" w:hAnsi="Times New Roman" w:cs="Times New Roman"/>
              </w:rPr>
              <w:t xml:space="preserve"> 0.014i</w:t>
            </w:r>
          </w:p>
        </w:tc>
        <w:tc>
          <w:tcPr>
            <w:tcW w:w="1560" w:type="dxa"/>
          </w:tcPr>
          <w:p w:rsidR="00BF2291" w:rsidRDefault="00E823BF" w:rsidP="005D0735">
            <w:pPr>
              <w:pStyle w:val="NoSpacing"/>
              <w:jc w:val="both"/>
              <w:rPr>
                <w:rFonts w:ascii="Times New Roman" w:hAnsi="Times New Roman" w:cs="Times New Roman"/>
              </w:rPr>
              <w:pPrChange w:id="213" w:author="User" w:date="2018-03-26T13:18:00Z">
                <w:pPr>
                  <w:pStyle w:val="NoSpacing"/>
                  <w:jc w:val="both"/>
                </w:pPr>
              </w:pPrChange>
            </w:pPr>
            <w:r w:rsidRPr="00E823BF">
              <w:rPr>
                <w:rFonts w:ascii="Times New Roman" w:hAnsi="Times New Roman" w:cs="Times New Roman"/>
              </w:rPr>
              <w:t>-.706</w:t>
            </w:r>
            <w:del w:id="214" w:author="User" w:date="2018-03-26T13:18:00Z">
              <w:r w:rsidR="00457743" w:rsidRPr="006F4280" w:rsidDel="005D0735">
                <w:rPr>
                  <w:rFonts w:ascii="Times New Roman" w:hAnsi="Times New Roman" w:cs="Times New Roman"/>
                  <w:position w:val="-4"/>
                </w:rPr>
                <w:object w:dxaOrig="220" w:dyaOrig="240">
                  <v:shape id="_x0000_i1146" type="#_x0000_t75" style="width:11.25pt;height:12pt" o:ole="">
                    <v:imagedata r:id="rId290" o:title=""/>
                  </v:shape>
                  <o:OLEObject Type="Embed" ProgID="Equation.3" ShapeID="_x0000_i1146" DrawAspect="Content" ObjectID="_1583577190" r:id="rId331"/>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-.101</w:t>
            </w:r>
            <w:del w:id="215" w:author="User" w:date="2018-03-26T13:18:00Z">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.032</w:t>
            </w:r>
            <w:r w:rsidR="00457743" w:rsidRPr="006F4280">
              <w:rPr>
                <w:rFonts w:ascii="Times New Roman" w:hAnsi="Times New Roman" w:cs="Times New Roman"/>
                <w:position w:val="-4"/>
              </w:rPr>
              <w:object w:dxaOrig="220" w:dyaOrig="240">
                <v:shape id="_x0000_i1147" type="#_x0000_t75" style="width:11.25pt;height:12pt" o:ole="">
                  <v:imagedata r:id="rId288" o:title=""/>
                </v:shape>
                <o:OLEObject Type="Embed" ProgID="Equation.3" ShapeID="_x0000_i1147" DrawAspect="Content" ObjectID="_1583577191" r:id="rId332"/>
              </w:object>
            </w:r>
            <w:r w:rsidRPr="00E823BF">
              <w:rPr>
                <w:rFonts w:ascii="Times New Roman" w:hAnsi="Times New Roman" w:cs="Times New Roman"/>
              </w:rPr>
              <w:t>.008i</w:t>
            </w:r>
          </w:p>
        </w:tc>
      </w:tr>
      <w:tr w:rsidR="006F4280" w:rsidRPr="006F4280" w:rsidTr="006F4280">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2</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-.43</w:t>
            </w:r>
            <w:r w:rsidR="00457743" w:rsidRPr="006F4280">
              <w:rPr>
                <w:rFonts w:ascii="Times New Roman" w:hAnsi="Times New Roman" w:cs="Times New Roman"/>
                <w:position w:val="-4"/>
              </w:rPr>
              <w:object w:dxaOrig="220" w:dyaOrig="240">
                <v:shape id="_x0000_i1148" type="#_x0000_t75" style="width:11.25pt;height:12pt" o:ole="">
                  <v:imagedata r:id="rId290" o:title=""/>
                </v:shape>
                <o:OLEObject Type="Embed" ProgID="Equation.3" ShapeID="_x0000_i1148" DrawAspect="Content" ObjectID="_1583577192" r:id="rId333"/>
              </w:object>
            </w:r>
            <w:r w:rsidRPr="00E823BF">
              <w:rPr>
                <w:rFonts w:ascii="Times New Roman" w:hAnsi="Times New Roman" w:cs="Times New Roman"/>
              </w:rPr>
              <w:t>-.566i</w:t>
            </w:r>
          </w:p>
        </w:tc>
        <w:tc>
          <w:tcPr>
            <w:tcW w:w="1560" w:type="dxa"/>
          </w:tcPr>
          <w:p w:rsidR="00BF2291" w:rsidRDefault="00E823BF" w:rsidP="005D0735">
            <w:pPr>
              <w:pStyle w:val="NoSpacing"/>
              <w:jc w:val="both"/>
              <w:rPr>
                <w:rFonts w:ascii="Times New Roman" w:hAnsi="Times New Roman" w:cs="Times New Roman"/>
              </w:rPr>
              <w:pPrChange w:id="216" w:author="User" w:date="2018-03-26T13:18:00Z">
                <w:pPr>
                  <w:pStyle w:val="NoSpacing"/>
                  <w:jc w:val="both"/>
                </w:pPr>
              </w:pPrChange>
            </w:pPr>
            <w:r w:rsidRPr="00E823BF">
              <w:rPr>
                <w:rFonts w:ascii="Times New Roman" w:hAnsi="Times New Roman" w:cs="Times New Roman"/>
              </w:rPr>
              <w:t>0</w:t>
            </w:r>
            <w:del w:id="217" w:author="User" w:date="2018-03-26T13:18:00Z">
              <w:r w:rsidR="00457743" w:rsidRPr="006F4280" w:rsidDel="005D0735">
                <w:rPr>
                  <w:rFonts w:ascii="Times New Roman" w:hAnsi="Times New Roman" w:cs="Times New Roman"/>
                  <w:position w:val="-4"/>
                </w:rPr>
                <w:object w:dxaOrig="220" w:dyaOrig="240">
                  <v:shape id="_x0000_i1149" type="#_x0000_t75" style="width:11.25pt;height:12pt" o:ole="">
                    <v:imagedata r:id="rId290" o:title=""/>
                  </v:shape>
                  <o:OLEObject Type="Embed" ProgID="Equation.3" ShapeID="_x0000_i1149" DrawAspect="Content" ObjectID="_1583577193" r:id="rId334"/>
                </w:object>
              </w:r>
              <w:r w:rsidRPr="00E823BF" w:rsidDel="005D0735">
                <w:rPr>
                  <w:rFonts w:ascii="Times New Roman" w:hAnsi="Times New Roman" w:cs="Times New Roman"/>
                </w:rPr>
                <w:delText>0i</w:delText>
              </w:r>
            </w:del>
          </w:p>
        </w:tc>
        <w:tc>
          <w:tcPr>
            <w:tcW w:w="1701" w:type="dxa"/>
          </w:tcPr>
          <w:p w:rsidR="00BF2291" w:rsidRDefault="00E823BF" w:rsidP="005D0735">
            <w:pPr>
              <w:pStyle w:val="NoSpacing"/>
              <w:jc w:val="both"/>
              <w:rPr>
                <w:rFonts w:ascii="Times New Roman" w:hAnsi="Times New Roman" w:cs="Times New Roman"/>
              </w:rPr>
              <w:pPrChange w:id="218" w:author="User" w:date="2018-03-26T13:18:00Z">
                <w:pPr>
                  <w:pStyle w:val="NoSpacing"/>
                  <w:jc w:val="both"/>
                </w:pPr>
              </w:pPrChange>
            </w:pPr>
            <w:r w:rsidRPr="00E823BF">
              <w:rPr>
                <w:rFonts w:ascii="Times New Roman" w:hAnsi="Times New Roman" w:cs="Times New Roman"/>
              </w:rPr>
              <w:t>.701</w:t>
            </w:r>
            <w:del w:id="219" w:author="User" w:date="2018-03-26T13:18:00Z">
              <w:r w:rsidR="00457743" w:rsidRPr="006F4280" w:rsidDel="005D0735">
                <w:rPr>
                  <w:rFonts w:ascii="Times New Roman" w:hAnsi="Times New Roman" w:cs="Times New Roman"/>
                  <w:position w:val="-4"/>
                </w:rPr>
                <w:object w:dxaOrig="220" w:dyaOrig="240">
                  <v:shape id="_x0000_i1150" type="#_x0000_t75" style="width:11.25pt;height:12pt" o:ole="">
                    <v:imagedata r:id="rId288" o:title=""/>
                  </v:shape>
                  <o:OLEObject Type="Embed" ProgID="Equation.3" ShapeID="_x0000_i1150" DrawAspect="Content" ObjectID="_1583577194" r:id="rId335"/>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-.68</w:t>
            </w:r>
            <w:r w:rsidR="00457743" w:rsidRPr="006F4280">
              <w:rPr>
                <w:rFonts w:ascii="Times New Roman" w:hAnsi="Times New Roman" w:cs="Times New Roman"/>
                <w:position w:val="-4"/>
              </w:rPr>
              <w:object w:dxaOrig="220" w:dyaOrig="240">
                <v:shape id="_x0000_i1151" type="#_x0000_t75" style="width:11.25pt;height:12pt" o:ole="">
                  <v:imagedata r:id="rId290" o:title=""/>
                </v:shape>
                <o:OLEObject Type="Embed" ProgID="Equation.3" ShapeID="_x0000_i1151" DrawAspect="Content" ObjectID="_1583577195" r:id="rId336"/>
              </w:object>
            </w:r>
            <w:r w:rsidRPr="00E823BF">
              <w:rPr>
                <w:rFonts w:ascii="Times New Roman" w:hAnsi="Times New Roman" w:cs="Times New Roman"/>
              </w:rPr>
              <w:t>.19i</w:t>
            </w:r>
          </w:p>
        </w:tc>
      </w:tr>
      <w:tr w:rsidR="006F4280" w:rsidRPr="006F4280" w:rsidTr="006F4280">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3</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-.01</w:t>
            </w:r>
            <w:r w:rsidR="00457743" w:rsidRPr="006F4280">
              <w:rPr>
                <w:rFonts w:ascii="Times New Roman" w:hAnsi="Times New Roman" w:cs="Times New Roman"/>
                <w:position w:val="-4"/>
              </w:rPr>
              <w:object w:dxaOrig="220" w:dyaOrig="240">
                <v:shape id="_x0000_i1152" type="#_x0000_t75" style="width:11.25pt;height:12pt" o:ole="">
                  <v:imagedata r:id="rId297" o:title=""/>
                </v:shape>
                <o:OLEObject Type="Embed" ProgID="Equation.3" ShapeID="_x0000_i1152" DrawAspect="Content" ObjectID="_1583577196" r:id="rId337"/>
              </w:object>
            </w:r>
            <w:r w:rsidRPr="00E823BF">
              <w:rPr>
                <w:rFonts w:ascii="Times New Roman" w:hAnsi="Times New Roman" w:cs="Times New Roman"/>
              </w:rPr>
              <w:t>.019i</w:t>
            </w:r>
          </w:p>
        </w:tc>
        <w:tc>
          <w:tcPr>
            <w:tcW w:w="1560" w:type="dxa"/>
          </w:tcPr>
          <w:p w:rsidR="00BF2291" w:rsidRDefault="00E823BF" w:rsidP="005D0735">
            <w:pPr>
              <w:pStyle w:val="NoSpacing"/>
              <w:jc w:val="both"/>
              <w:rPr>
                <w:rFonts w:ascii="Times New Roman" w:hAnsi="Times New Roman" w:cs="Times New Roman"/>
              </w:rPr>
              <w:pPrChange w:id="220" w:author="User" w:date="2018-03-26T13:18:00Z">
                <w:pPr>
                  <w:pStyle w:val="NoSpacing"/>
                  <w:jc w:val="both"/>
                </w:pPr>
              </w:pPrChange>
            </w:pPr>
            <w:r w:rsidRPr="00E823BF">
              <w:rPr>
                <w:rFonts w:ascii="Times New Roman" w:hAnsi="Times New Roman" w:cs="Times New Roman"/>
              </w:rPr>
              <w:t>-.706</w:t>
            </w:r>
            <w:del w:id="221" w:author="User" w:date="2018-03-26T13:18:00Z">
              <w:r w:rsidR="00457743" w:rsidRPr="006F4280" w:rsidDel="005D0735">
                <w:rPr>
                  <w:rFonts w:ascii="Times New Roman" w:hAnsi="Times New Roman" w:cs="Times New Roman"/>
                  <w:position w:val="-4"/>
                </w:rPr>
                <w:object w:dxaOrig="220" w:dyaOrig="240">
                  <v:shape id="_x0000_i1153" type="#_x0000_t75" style="width:11.25pt;height:12pt" o:ole="">
                    <v:imagedata r:id="rId290" o:title=""/>
                  </v:shape>
                  <o:OLEObject Type="Embed" ProgID="Equation.3" ShapeID="_x0000_i1153" DrawAspect="Content" ObjectID="_1583577197" r:id="rId338"/>
                </w:object>
              </w:r>
              <w:r w:rsidRPr="00E823BF" w:rsidDel="005D0735">
                <w:rPr>
                  <w:rFonts w:ascii="Times New Roman" w:hAnsi="Times New Roman" w:cs="Times New Roman"/>
                </w:rPr>
                <w:delText>0i</w:delText>
              </w:r>
            </w:del>
          </w:p>
        </w:tc>
        <w:tc>
          <w:tcPr>
            <w:tcW w:w="1701" w:type="dxa"/>
          </w:tcPr>
          <w:p w:rsidR="00BF2291" w:rsidRDefault="00E823BF" w:rsidP="005D0735">
            <w:pPr>
              <w:pStyle w:val="NoSpacing"/>
              <w:jc w:val="both"/>
              <w:rPr>
                <w:rFonts w:ascii="Times New Roman" w:hAnsi="Times New Roman" w:cs="Times New Roman"/>
              </w:rPr>
              <w:pPrChange w:id="222" w:author="User" w:date="2018-03-26T13:18:00Z">
                <w:pPr>
                  <w:pStyle w:val="NoSpacing"/>
                  <w:jc w:val="both"/>
                </w:pPr>
              </w:pPrChange>
            </w:pPr>
            <w:r w:rsidRPr="00E823BF">
              <w:rPr>
                <w:rFonts w:ascii="Times New Roman" w:hAnsi="Times New Roman" w:cs="Times New Roman"/>
              </w:rPr>
              <w:t>.101</w:t>
            </w:r>
            <w:del w:id="223" w:author="User" w:date="2018-03-26T13:18:00Z">
              <w:r w:rsidR="00457743" w:rsidRPr="006F4280" w:rsidDel="005D0735">
                <w:rPr>
                  <w:rFonts w:ascii="Times New Roman" w:hAnsi="Times New Roman" w:cs="Times New Roman"/>
                  <w:position w:val="-4"/>
                </w:rPr>
                <w:object w:dxaOrig="220" w:dyaOrig="240">
                  <v:shape id="_x0000_i1154" type="#_x0000_t75" style="width:11.25pt;height:12pt" o:ole="">
                    <v:imagedata r:id="rId288" o:title=""/>
                  </v:shape>
                  <o:OLEObject Type="Embed" ProgID="Equation.3" ShapeID="_x0000_i1154" DrawAspect="Content" ObjectID="_1583577198" r:id="rId339"/>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.032+.008i</w:t>
            </w:r>
          </w:p>
        </w:tc>
      </w:tr>
      <w:tr w:rsidR="006F4280" w:rsidRPr="006F4280" w:rsidTr="006F4280">
        <w:tc>
          <w:tcPr>
            <w:tcW w:w="716" w:type="dxa"/>
          </w:tcPr>
          <w:p w:rsidR="00BF2291" w:rsidRDefault="00C52961">
            <w:pPr>
              <w:pStyle w:val="NoSpacing"/>
              <w:jc w:val="both"/>
              <w:rPr>
                <w:rFonts w:ascii="Times New Roman" w:hAnsi="Times New Roman" w:cs="Times New Roman"/>
              </w:rPr>
            </w:pPr>
            <w:r>
              <w:rPr>
                <w:rFonts w:ascii="Times New Roman" w:hAnsi="Times New Roman" w:cs="Times New Roman"/>
              </w:rPr>
              <w:t>4</w:t>
            </w:r>
          </w:p>
        </w:tc>
        <w:tc>
          <w:tcPr>
            <w:tcW w:w="16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-.41</w:t>
            </w:r>
            <w:r w:rsidR="00457743" w:rsidRPr="006F4280">
              <w:rPr>
                <w:rFonts w:ascii="Times New Roman" w:hAnsi="Times New Roman" w:cs="Times New Roman"/>
                <w:position w:val="-4"/>
              </w:rPr>
              <w:object w:dxaOrig="220" w:dyaOrig="240">
                <v:shape id="_x0000_i1155" type="#_x0000_t75" style="width:11.25pt;height:12pt" o:ole="">
                  <v:imagedata r:id="rId290" o:title=""/>
                </v:shape>
                <o:OLEObject Type="Embed" ProgID="Equation.3" ShapeID="_x0000_i1155" DrawAspect="Content" ObjectID="_1583577199" r:id="rId340"/>
              </w:object>
            </w:r>
            <w:r w:rsidRPr="00E823BF">
              <w:rPr>
                <w:rFonts w:ascii="Times New Roman" w:hAnsi="Times New Roman" w:cs="Times New Roman"/>
              </w:rPr>
              <w:t>.58i</w:t>
            </w:r>
          </w:p>
        </w:tc>
        <w:tc>
          <w:tcPr>
            <w:tcW w:w="1560"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0</w:t>
            </w:r>
            <w:del w:id="224" w:author="User" w:date="2018-03-26T13:18:00Z">
              <w:r w:rsidRPr="00E823BF" w:rsidDel="005D0735">
                <w:rPr>
                  <w:rFonts w:ascii="Times New Roman" w:hAnsi="Times New Roman" w:cs="Times New Roman"/>
                </w:rPr>
                <w:delText>+0i</w:delText>
              </w:r>
            </w:del>
          </w:p>
        </w:tc>
        <w:tc>
          <w:tcPr>
            <w:tcW w:w="1701" w:type="dxa"/>
          </w:tcPr>
          <w:p w:rsidR="00BF2291" w:rsidRDefault="00E823BF" w:rsidP="005D0735">
            <w:pPr>
              <w:pStyle w:val="NoSpacing"/>
              <w:jc w:val="both"/>
              <w:rPr>
                <w:rFonts w:ascii="Times New Roman" w:hAnsi="Times New Roman" w:cs="Times New Roman"/>
              </w:rPr>
              <w:pPrChange w:id="225" w:author="User" w:date="2018-03-26T13:18:00Z">
                <w:pPr>
                  <w:pStyle w:val="NoSpacing"/>
                  <w:jc w:val="both"/>
                </w:pPr>
              </w:pPrChange>
            </w:pPr>
            <w:r w:rsidRPr="00E823BF">
              <w:rPr>
                <w:rFonts w:ascii="Times New Roman" w:hAnsi="Times New Roman" w:cs="Times New Roman"/>
              </w:rPr>
              <w:t>.701</w:t>
            </w:r>
            <w:del w:id="226" w:author="User" w:date="2018-03-26T13:18:00Z">
              <w:r w:rsidR="00457743" w:rsidRPr="006F4280" w:rsidDel="005D0735">
                <w:rPr>
                  <w:rFonts w:ascii="Times New Roman" w:hAnsi="Times New Roman" w:cs="Times New Roman"/>
                  <w:position w:val="-4"/>
                </w:rPr>
                <w:object w:dxaOrig="220" w:dyaOrig="240">
                  <v:shape id="_x0000_i1156" type="#_x0000_t75" style="width:11.25pt;height:12pt" o:ole="">
                    <v:imagedata r:id="rId288" o:title=""/>
                  </v:shape>
                  <o:OLEObject Type="Embed" ProgID="Equation.3" ShapeID="_x0000_i1156" DrawAspect="Content" ObjectID="_1583577200" r:id="rId341"/>
                </w:object>
              </w:r>
              <w:r w:rsidRPr="00E823BF" w:rsidDel="005D0735">
                <w:rPr>
                  <w:rFonts w:ascii="Times New Roman" w:hAnsi="Times New Roman" w:cs="Times New Roman"/>
                </w:rPr>
                <w:delText>0i</w:delText>
              </w:r>
            </w:del>
          </w:p>
        </w:tc>
        <w:tc>
          <w:tcPr>
            <w:tcW w:w="1701" w:type="dxa"/>
          </w:tcPr>
          <w:p w:rsidR="00BF2291" w:rsidRDefault="00E823BF">
            <w:pPr>
              <w:pStyle w:val="NoSpacing"/>
              <w:jc w:val="both"/>
              <w:rPr>
                <w:rFonts w:ascii="Times New Roman" w:hAnsi="Times New Roman" w:cs="Times New Roman"/>
              </w:rPr>
            </w:pPr>
            <w:r w:rsidRPr="00E823BF">
              <w:rPr>
                <w:rFonts w:ascii="Times New Roman" w:hAnsi="Times New Roman" w:cs="Times New Roman"/>
              </w:rPr>
              <w:t>.68</w:t>
            </w:r>
            <w:r w:rsidR="00457743" w:rsidRPr="006F4280">
              <w:rPr>
                <w:rFonts w:ascii="Times New Roman" w:hAnsi="Times New Roman" w:cs="Times New Roman"/>
                <w:position w:val="-4"/>
              </w:rPr>
              <w:object w:dxaOrig="220" w:dyaOrig="240">
                <v:shape id="_x0000_i1157" type="#_x0000_t75" style="width:11.25pt;height:12pt" o:ole="">
                  <v:imagedata r:id="rId288" o:title=""/>
                </v:shape>
                <o:OLEObject Type="Embed" ProgID="Equation.3" ShapeID="_x0000_i1157" DrawAspect="Content" ObjectID="_1583577201" r:id="rId342"/>
              </w:object>
            </w:r>
            <w:r w:rsidRPr="00E823BF">
              <w:rPr>
                <w:rFonts w:ascii="Times New Roman" w:hAnsi="Times New Roman" w:cs="Times New Roman"/>
              </w:rPr>
              <w:t>.19i</w:t>
            </w:r>
          </w:p>
        </w:tc>
      </w:tr>
    </w:tbl>
    <w:p w:rsidR="00BF2291" w:rsidRDefault="00BF2291">
      <w:pPr>
        <w:pStyle w:val="NoSpacing"/>
        <w:jc w:val="both"/>
        <w:rPr>
          <w:rFonts w:ascii="Times New Roman" w:hAnsi="Times New Roman" w:cs="Times New Roman"/>
        </w:rPr>
      </w:pPr>
    </w:p>
    <w:p w:rsidR="00BF2291" w:rsidRDefault="00E823BF">
      <w:pPr>
        <w:pStyle w:val="NoSpacing"/>
        <w:jc w:val="both"/>
        <w:rPr>
          <w:rFonts w:ascii="Times New Roman" w:hAnsi="Times New Roman" w:cs="Times New Roman"/>
          <w:lang w:bidi="ml-IN"/>
        </w:rPr>
      </w:pPr>
      <w:r w:rsidRPr="00E823BF">
        <w:rPr>
          <w:rFonts w:ascii="Times New Roman" w:hAnsi="Times New Roman" w:cs="Times New Roman"/>
        </w:rPr>
        <w:t>Table 1</w:t>
      </w:r>
      <w:r w:rsidR="00C52961">
        <w:rPr>
          <w:rFonts w:ascii="Times New Roman" w:hAnsi="Times New Roman" w:cs="Times New Roman"/>
        </w:rPr>
        <w:t>7</w:t>
      </w:r>
      <w:r w:rsidRPr="00E823BF">
        <w:rPr>
          <w:rFonts w:ascii="Times New Roman" w:hAnsi="Times New Roman" w:cs="Times New Roman"/>
        </w:rPr>
        <w:t>. Eigenvector of the uniform beam under Free-Free boundary conditions</w:t>
      </w:r>
    </w:p>
    <w:p w:rsidR="00BF2291" w:rsidRDefault="00BF2291">
      <w:pPr>
        <w:pStyle w:val="NoSpacing"/>
        <w:jc w:val="both"/>
        <w:rPr>
          <w:rFonts w:ascii="Times New Roman" w:hAnsi="Times New Roman" w:cs="Times New Roman"/>
          <w:lang w:bidi="ml-IN"/>
        </w:rPr>
      </w:pPr>
    </w:p>
    <w:p w:rsidR="00BF2291" w:rsidRDefault="006E49D9">
      <w:pPr>
        <w:pStyle w:val="NoSpacing"/>
        <w:jc w:val="both"/>
        <w:rPr>
          <w:rFonts w:ascii="Times New Roman" w:hAnsi="Times New Roman" w:cs="Times New Roman"/>
          <w:lang w:bidi="ml-IN"/>
        </w:rPr>
      </w:pPr>
      <w:r>
        <w:rPr>
          <w:rFonts w:ascii="Times New Roman" w:hAnsi="Times New Roman" w:cs="Times New Roman"/>
          <w:lang w:bidi="ml-IN"/>
        </w:rPr>
        <w:t xml:space="preserve">The values are reasonably comparable in both methods , small discreprencies </w:t>
      </w:r>
      <w:ins w:id="227" w:author="User" w:date="2018-03-25T23:31:00Z">
        <w:r w:rsidR="006818D2">
          <w:rPr>
            <w:rFonts w:ascii="Times New Roman" w:hAnsi="Times New Roman" w:cs="Times New Roman"/>
            <w:lang w:bidi="ml-IN"/>
          </w:rPr>
          <w:t>could be</w:t>
        </w:r>
      </w:ins>
      <w:del w:id="228" w:author="User" w:date="2018-03-25T23:31:00Z">
        <w:r w:rsidDel="006818D2">
          <w:rPr>
            <w:rFonts w:ascii="Times New Roman" w:hAnsi="Times New Roman" w:cs="Times New Roman"/>
            <w:lang w:bidi="ml-IN"/>
          </w:rPr>
          <w:delText>are</w:delText>
        </w:r>
      </w:del>
      <w:r>
        <w:rPr>
          <w:rFonts w:ascii="Times New Roman" w:hAnsi="Times New Roman" w:cs="Times New Roman"/>
          <w:lang w:bidi="ml-IN"/>
        </w:rPr>
        <w:t xml:space="preserve"> due to numerical errors.</w:t>
      </w: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Pr="00DE5F49" w:rsidRDefault="00FE2DA6">
      <w:pPr>
        <w:pStyle w:val="NoSpacing"/>
        <w:jc w:val="both"/>
        <w:rPr>
          <w:rFonts w:ascii="Times New Roman" w:hAnsi="Times New Roman" w:cs="Times New Roman"/>
          <w:b/>
          <w:bCs/>
          <w:lang w:bidi="ml-IN"/>
          <w:rPrChange w:id="229" w:author="User" w:date="2018-03-26T13:27:00Z">
            <w:rPr>
              <w:rFonts w:ascii="Times New Roman" w:hAnsi="Times New Roman" w:cs="Times New Roman"/>
              <w:lang w:bidi="ml-IN"/>
            </w:rPr>
          </w:rPrChange>
        </w:rPr>
      </w:pPr>
      <w:r w:rsidRPr="00DE5F49">
        <w:rPr>
          <w:rFonts w:ascii="Times New Roman" w:hAnsi="Times New Roman" w:cs="Times New Roman"/>
          <w:b/>
          <w:bCs/>
          <w:lang w:bidi="ml-IN"/>
          <w:rPrChange w:id="230" w:author="User" w:date="2018-03-26T13:27:00Z">
            <w:rPr>
              <w:rFonts w:ascii="Times New Roman" w:hAnsi="Times New Roman" w:cs="Times New Roman"/>
              <w:lang w:bidi="ml-IN"/>
            </w:rPr>
          </w:rPrChange>
        </w:rPr>
        <w:t>RESPONSE</w:t>
      </w:r>
    </w:p>
    <w:p w:rsidR="00DA09E3" w:rsidRDefault="00DA09E3" w:rsidP="00DA09E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Rayleigh damping is given to the system as shown in the fig.13.The response of the 4</w:t>
      </w:r>
      <w:r w:rsidRPr="00DA09E3">
        <w:rPr>
          <w:rFonts w:ascii="Times New Roman" w:hAnsi="Times New Roman" w:cs="Times New Roman"/>
          <w:vertAlign w:val="superscript"/>
        </w:rPr>
        <w:t>th</w:t>
      </w:r>
      <w:r>
        <w:rPr>
          <w:rFonts w:ascii="Times New Roman" w:hAnsi="Times New Roman" w:cs="Times New Roman"/>
        </w:rPr>
        <w:t xml:space="preserve"> node as a function of time is shown in fig 16.</w:t>
      </w:r>
    </w:p>
    <w:p w:rsidR="00DA09E3" w:rsidRDefault="00BF2291" w:rsidP="00DA09E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en-IN" w:bidi="ml-IN"/>
        </w:rPr>
        <w:drawing>
          <wp:inline distT="0" distB="0" distL="0" distR="0">
            <wp:extent cx="5343525" cy="4000500"/>
            <wp:effectExtent l="19050" t="0" r="9525" b="0"/>
            <wp:docPr id="1066141862" name="Picture 1066141861" descr="20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da.jpg"/>
                    <pic:cNvPicPr/>
                  </pic:nvPicPr>
                  <pic:blipFill>
                    <a:blip r:embed="rId343"/>
                    <a:stretch>
                      <a:fillRect/>
                    </a:stretch>
                  </pic:blipFill>
                  <pic:spPr>
                    <a:xfrm>
                      <a:off x="0" y="0"/>
                      <a:ext cx="5343525" cy="4000500"/>
                    </a:xfrm>
                    <a:prstGeom prst="rect">
                      <a:avLst/>
                    </a:prstGeom>
                  </pic:spPr>
                </pic:pic>
              </a:graphicData>
            </a:graphic>
          </wp:inline>
        </w:drawing>
      </w:r>
    </w:p>
    <w:p w:rsidR="00DA09E3" w:rsidRDefault="00DA09E3" w:rsidP="00DA09E3">
      <w:pPr>
        <w:autoSpaceDE w:val="0"/>
        <w:autoSpaceDN w:val="0"/>
        <w:adjustRightInd w:val="0"/>
        <w:spacing w:after="0" w:line="240" w:lineRule="auto"/>
        <w:rPr>
          <w:rFonts w:ascii="Times New Roman" w:hAnsi="Times New Roman" w:cs="Times New Roman"/>
          <w:lang w:bidi="ml-IN"/>
        </w:rPr>
      </w:pPr>
      <w:r>
        <w:rPr>
          <w:rFonts w:ascii="Times New Roman" w:hAnsi="Times New Roman" w:cs="Times New Roman"/>
          <w:lang w:bidi="ml-IN"/>
        </w:rPr>
        <w:t xml:space="preserve">                            Fig 16.Response of the 4</w:t>
      </w:r>
      <w:r w:rsidRPr="00221498">
        <w:rPr>
          <w:rFonts w:ascii="Times New Roman" w:hAnsi="Times New Roman" w:cs="Times New Roman"/>
          <w:vertAlign w:val="superscript"/>
          <w:lang w:bidi="ml-IN"/>
        </w:rPr>
        <w:t>th</w:t>
      </w:r>
      <w:r>
        <w:rPr>
          <w:rFonts w:ascii="Times New Roman" w:hAnsi="Times New Roman" w:cs="Times New Roman"/>
          <w:lang w:bidi="ml-IN"/>
        </w:rPr>
        <w:t xml:space="preserve">  </w:t>
      </w:r>
      <w:r w:rsidR="000D2E59">
        <w:rPr>
          <w:rFonts w:ascii="Times New Roman" w:hAnsi="Times New Roman" w:cs="Times New Roman"/>
          <w:lang w:bidi="ml-IN"/>
        </w:rPr>
        <w:t xml:space="preserve">node </w:t>
      </w:r>
      <w:r>
        <w:rPr>
          <w:rFonts w:ascii="Times New Roman" w:hAnsi="Times New Roman" w:cs="Times New Roman"/>
          <w:lang w:bidi="ml-IN"/>
        </w:rPr>
        <w:t>as a function of time</w:t>
      </w:r>
    </w:p>
    <w:p w:rsidR="00BF2291" w:rsidRDefault="00BF2291">
      <w:pPr>
        <w:pStyle w:val="NoSpacing"/>
        <w:jc w:val="both"/>
        <w:rPr>
          <w:rFonts w:ascii="Times New Roman" w:hAnsi="Times New Roman" w:cs="Times New Roman"/>
          <w:lang w:bidi="ml-IN"/>
        </w:rPr>
      </w:pPr>
    </w:p>
    <w:p w:rsidR="00BF2291" w:rsidRDefault="00DA09E3">
      <w:pPr>
        <w:pStyle w:val="NoSpacing"/>
        <w:jc w:val="both"/>
        <w:rPr>
          <w:rFonts w:ascii="Times New Roman" w:hAnsi="Times New Roman" w:cs="Times New Roman"/>
          <w:lang w:bidi="ml-IN"/>
        </w:rPr>
      </w:pPr>
      <w:r>
        <w:rPr>
          <w:rFonts w:ascii="Times New Roman" w:hAnsi="Times New Roman" w:cs="Times New Roman"/>
          <w:lang w:bidi="ml-IN"/>
        </w:rPr>
        <w:lastRenderedPageBreak/>
        <w:t xml:space="preserve">The transient analysis of the same system is carried out </w:t>
      </w:r>
      <w:ins w:id="231" w:author="User" w:date="2018-03-25T23:31:00Z">
        <w:r w:rsidR="006818D2">
          <w:rPr>
            <w:rFonts w:ascii="Times New Roman" w:hAnsi="Times New Roman" w:cs="Times New Roman"/>
            <w:lang w:bidi="ml-IN"/>
          </w:rPr>
          <w:t>using</w:t>
        </w:r>
      </w:ins>
      <w:del w:id="232" w:author="User" w:date="2018-03-25T23:31:00Z">
        <w:r w:rsidDel="006818D2">
          <w:rPr>
            <w:rFonts w:ascii="Times New Roman" w:hAnsi="Times New Roman" w:cs="Times New Roman"/>
            <w:lang w:bidi="ml-IN"/>
          </w:rPr>
          <w:delText>in</w:delText>
        </w:r>
      </w:del>
      <w:r>
        <w:rPr>
          <w:rFonts w:ascii="Times New Roman" w:hAnsi="Times New Roman" w:cs="Times New Roman"/>
          <w:lang w:bidi="ml-IN"/>
        </w:rPr>
        <w:t xml:space="preserve"> Mechanical APDL for a loadstep time of .01 seconds.The response of the 4</w:t>
      </w:r>
      <w:r w:rsidR="00E823BF" w:rsidRPr="00E823BF">
        <w:rPr>
          <w:rFonts w:ascii="Times New Roman" w:hAnsi="Times New Roman" w:cs="Times New Roman"/>
          <w:vertAlign w:val="superscript"/>
          <w:lang w:bidi="ml-IN"/>
        </w:rPr>
        <w:t>th</w:t>
      </w:r>
      <w:r>
        <w:rPr>
          <w:rFonts w:ascii="Times New Roman" w:hAnsi="Times New Roman" w:cs="Times New Roman"/>
          <w:lang w:bidi="ml-IN"/>
        </w:rPr>
        <w:t xml:space="preserve"> node is shown in fig</w:t>
      </w:r>
      <w:r w:rsidR="000D2E59">
        <w:rPr>
          <w:rFonts w:ascii="Times New Roman" w:hAnsi="Times New Roman" w:cs="Times New Roman"/>
          <w:lang w:bidi="ml-IN"/>
        </w:rPr>
        <w:t xml:space="preserve"> 17.</w:t>
      </w: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p>
    <w:p w:rsidR="00BF2291" w:rsidRDefault="00BF2291">
      <w:pPr>
        <w:pStyle w:val="NoSpacing"/>
        <w:jc w:val="both"/>
        <w:rPr>
          <w:rFonts w:ascii="Times New Roman" w:hAnsi="Times New Roman" w:cs="Times New Roman"/>
          <w:lang w:bidi="ml-IN"/>
        </w:rPr>
      </w:pPr>
      <w:r>
        <w:rPr>
          <w:rFonts w:ascii="Times New Roman" w:hAnsi="Times New Roman" w:cs="Times New Roman"/>
          <w:noProof/>
          <w:lang w:eastAsia="en-IN" w:bidi="ml-IN"/>
        </w:rPr>
        <w:drawing>
          <wp:inline distT="0" distB="0" distL="0" distR="0">
            <wp:extent cx="5553075" cy="4114800"/>
            <wp:effectExtent l="19050" t="0" r="9525" b="0"/>
            <wp:docPr id="1066141865"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44"/>
                    <a:srcRect/>
                    <a:stretch>
                      <a:fillRect/>
                    </a:stretch>
                  </pic:blipFill>
                  <pic:spPr bwMode="auto">
                    <a:xfrm>
                      <a:off x="0" y="0"/>
                      <a:ext cx="5553075" cy="4114800"/>
                    </a:xfrm>
                    <a:prstGeom prst="rect">
                      <a:avLst/>
                    </a:prstGeom>
                    <a:noFill/>
                    <a:ln w="9525">
                      <a:noFill/>
                      <a:miter lim="800000"/>
                      <a:headEnd/>
                      <a:tailEnd/>
                    </a:ln>
                  </pic:spPr>
                </pic:pic>
              </a:graphicData>
            </a:graphic>
          </wp:inline>
        </w:drawing>
      </w:r>
    </w:p>
    <w:p w:rsidR="00BF2291" w:rsidRDefault="00BF2291">
      <w:pPr>
        <w:pStyle w:val="NoSpacing"/>
        <w:jc w:val="both"/>
        <w:rPr>
          <w:rFonts w:ascii="Times New Roman" w:hAnsi="Times New Roman" w:cs="Times New Roman"/>
          <w:lang w:bidi="ml-IN"/>
        </w:rPr>
      </w:pPr>
    </w:p>
    <w:p w:rsidR="008F38E7" w:rsidRDefault="00DE5F49" w:rsidP="008F38E7">
      <w:pPr>
        <w:autoSpaceDE w:val="0"/>
        <w:autoSpaceDN w:val="0"/>
        <w:adjustRightInd w:val="0"/>
        <w:spacing w:after="0" w:line="240" w:lineRule="auto"/>
        <w:rPr>
          <w:rFonts w:ascii="Times New Roman" w:hAnsi="Times New Roman" w:cs="Times New Roman"/>
          <w:lang w:bidi="ml-IN"/>
        </w:rPr>
      </w:pPr>
      <w:ins w:id="233" w:author="User" w:date="2018-03-26T13:29:00Z">
        <w:r>
          <w:rPr>
            <w:rFonts w:ascii="Times New Roman" w:hAnsi="Times New Roman" w:cs="Times New Roman"/>
            <w:lang w:bidi="ml-IN"/>
          </w:rPr>
          <w:t xml:space="preserve">                    </w:t>
        </w:r>
      </w:ins>
      <w:del w:id="234" w:author="User" w:date="2018-03-26T13:29:00Z">
        <w:r w:rsidR="008F38E7" w:rsidDel="00DE5F49">
          <w:rPr>
            <w:rFonts w:ascii="Times New Roman" w:hAnsi="Times New Roman" w:cs="Times New Roman"/>
            <w:lang w:bidi="ml-IN"/>
          </w:rPr>
          <w:delText xml:space="preserve">                        </w:delText>
        </w:r>
      </w:del>
      <w:r w:rsidR="008F38E7">
        <w:rPr>
          <w:rFonts w:ascii="Times New Roman" w:hAnsi="Times New Roman" w:cs="Times New Roman"/>
          <w:lang w:bidi="ml-IN"/>
        </w:rPr>
        <w:t xml:space="preserve">    Fig 16.Response of the 4</w:t>
      </w:r>
      <w:r w:rsidR="008F38E7" w:rsidRPr="00221498">
        <w:rPr>
          <w:rFonts w:ascii="Times New Roman" w:hAnsi="Times New Roman" w:cs="Times New Roman"/>
          <w:vertAlign w:val="superscript"/>
          <w:lang w:bidi="ml-IN"/>
        </w:rPr>
        <w:t>th</w:t>
      </w:r>
      <w:r w:rsidR="008F38E7">
        <w:rPr>
          <w:rFonts w:ascii="Times New Roman" w:hAnsi="Times New Roman" w:cs="Times New Roman"/>
          <w:lang w:bidi="ml-IN"/>
        </w:rPr>
        <w:t xml:space="preserve">  node as a function of time in mechanical apdl</w:t>
      </w:r>
    </w:p>
    <w:p w:rsidR="00BF2291" w:rsidRDefault="00BF2291">
      <w:pPr>
        <w:pStyle w:val="NoSpacing"/>
        <w:jc w:val="both"/>
        <w:rPr>
          <w:rFonts w:ascii="Times New Roman" w:hAnsi="Times New Roman" w:cs="Times New Roman"/>
          <w:lang w:bidi="ml-IN"/>
        </w:rPr>
      </w:pPr>
    </w:p>
    <w:sectPr w:rsidR="00BF2291" w:rsidSect="00964D5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an vijayan" w:date="2017-09-07T21:58:00Z" w:initials="kv">
    <w:p w:rsidR="006818D2" w:rsidRDefault="006818D2">
      <w:pPr>
        <w:pStyle w:val="CommentText"/>
      </w:pPr>
      <w:r>
        <w:rPr>
          <w:rStyle w:val="CommentReference"/>
        </w:rPr>
        <w:annotationRef/>
      </w:r>
      <w:r>
        <w:t>FIXED BEAM REPRESENTATION NOT CORRECT.</w:t>
      </w:r>
    </w:p>
  </w:comment>
  <w:comment w:id="1" w:author="kiran vijayan" w:date="2017-09-07T21:59:00Z" w:initials="kv">
    <w:p w:rsidR="006818D2" w:rsidRDefault="006818D2">
      <w:pPr>
        <w:pStyle w:val="CommentText"/>
      </w:pPr>
      <w:r>
        <w:rPr>
          <w:rStyle w:val="CommentReference"/>
        </w:rPr>
        <w:annotationRef/>
      </w:r>
      <w:r>
        <w:t>WHAT IS A B C D NOT DEFINED IN TEXT</w:t>
      </w:r>
    </w:p>
  </w:comment>
  <w:comment w:id="2" w:author="kiran vijayan" w:date="2017-09-07T22:00:00Z" w:initials="kv">
    <w:p w:rsidR="006818D2" w:rsidRDefault="006818D2">
      <w:pPr>
        <w:pStyle w:val="CommentText"/>
      </w:pPr>
      <w:r>
        <w:rPr>
          <w:rStyle w:val="CommentReference"/>
        </w:rPr>
        <w:annotationRef/>
      </w:r>
      <w:r>
        <w:t>MARK LENGTH BREADTH</w:t>
      </w:r>
    </w:p>
  </w:comment>
  <w:comment w:id="3" w:author="kiran vijayan" w:date="2017-09-07T22:17:00Z" w:initials="kv">
    <w:p w:rsidR="006818D2" w:rsidRDefault="006818D2">
      <w:pPr>
        <w:pStyle w:val="CommentText"/>
      </w:pPr>
      <w:r>
        <w:rPr>
          <w:rStyle w:val="CommentReference"/>
        </w:rPr>
        <w:annotationRef/>
      </w:r>
      <w:r>
        <w:t>DESCRIBE WHY YOU USED THIS EQUATION</w:t>
      </w:r>
    </w:p>
  </w:comment>
  <w:comment w:id="4" w:author="kiran vijayan" w:date="2017-09-07T22:22:00Z" w:initials="kv">
    <w:p w:rsidR="006818D2" w:rsidRDefault="006818D2">
      <w:pPr>
        <w:pStyle w:val="CommentText"/>
      </w:pPr>
      <w:r>
        <w:rPr>
          <w:rStyle w:val="CommentReference"/>
        </w:rPr>
        <w:annotationRef/>
      </w:r>
      <w:r>
        <w:t>ADD DESCRIPTION</w:t>
      </w:r>
    </w:p>
  </w:comment>
  <w:comment w:id="5" w:author="kiran vijayan" w:date="2017-09-07T22:23:00Z" w:initials="kv">
    <w:p w:rsidR="006818D2" w:rsidRDefault="006818D2" w:rsidP="00B60A4F">
      <w:pPr>
        <w:pStyle w:val="CommentText"/>
      </w:pPr>
      <w:r>
        <w:rPr>
          <w:rStyle w:val="CommentReference"/>
        </w:rPr>
        <w:annotationRef/>
      </w:r>
      <w:r>
        <w:t>XLABEL NOT CLEAR</w:t>
      </w:r>
    </w:p>
  </w:comment>
  <w:comment w:id="6" w:author="kiran vijayan" w:date="2017-09-07T22:23:00Z" w:initials="kv">
    <w:p w:rsidR="006818D2" w:rsidRDefault="006818D2" w:rsidP="00B60A4F">
      <w:pPr>
        <w:pStyle w:val="CommentText"/>
      </w:pPr>
      <w:r>
        <w:rPr>
          <w:rStyle w:val="CommentReference"/>
        </w:rPr>
        <w:annotationRef/>
      </w:r>
      <w:r>
        <w:t>NO FIGURE LABEL OR DESCRIPTION</w:t>
      </w:r>
    </w:p>
  </w:comment>
  <w:comment w:id="7" w:author="kiran vijayan" w:date="2017-09-07T22:22:00Z" w:initials="kv">
    <w:p w:rsidR="006818D2" w:rsidRDefault="006818D2">
      <w:pPr>
        <w:pStyle w:val="CommentText"/>
      </w:pPr>
      <w:r>
        <w:rPr>
          <w:rStyle w:val="CommentReference"/>
        </w:rPr>
        <w:annotationRef/>
      </w:r>
      <w:r>
        <w:t>ADD DESCRIPTION</w:t>
      </w:r>
    </w:p>
  </w:comment>
  <w:comment w:id="8" w:author="kiran vijayan" w:date="2017-09-07T22:03:00Z" w:initials="kv">
    <w:p w:rsidR="006818D2" w:rsidRDefault="006818D2">
      <w:pPr>
        <w:pStyle w:val="CommentText"/>
      </w:pPr>
      <w:r>
        <w:rPr>
          <w:rStyle w:val="CommentReference"/>
        </w:rPr>
        <w:annotationRef/>
      </w:r>
      <w:r>
        <w:t>No lable or description for figure and sub figure</w:t>
      </w:r>
    </w:p>
  </w:comment>
  <w:comment w:id="28" w:author="kiran vijayan" w:date="2017-09-07T23:31:00Z" w:initials="kv">
    <w:p w:rsidR="006818D2" w:rsidRDefault="006818D2" w:rsidP="002D57BD">
      <w:pPr>
        <w:pStyle w:val="CommentText"/>
      </w:pPr>
      <w:r>
        <w:rPr>
          <w:rStyle w:val="CommentReference"/>
        </w:rPr>
        <w:annotationRef/>
      </w:r>
      <w:r>
        <w:t>ADD DESCRIPTION</w:t>
      </w:r>
    </w:p>
  </w:comment>
  <w:comment w:id="32" w:author="kiran vijayan" w:date="2017-09-07T22:40:00Z" w:initials="kv">
    <w:p w:rsidR="006818D2" w:rsidRDefault="006818D2">
      <w:pPr>
        <w:pStyle w:val="CommentText"/>
      </w:pPr>
      <w:r>
        <w:rPr>
          <w:rStyle w:val="CommentReference"/>
        </w:rPr>
        <w:annotationRef/>
      </w:r>
      <w:r>
        <w:t>DESCRIPTION OF TABLE?. WHAT IS TAPER?</w:t>
      </w:r>
    </w:p>
  </w:comment>
  <w:comment w:id="40" w:author="kiran vijayan" w:date="2017-09-07T23:43:00Z" w:initials="kv">
    <w:p w:rsidR="006818D2" w:rsidRDefault="006818D2">
      <w:pPr>
        <w:pStyle w:val="CommentText"/>
      </w:pPr>
      <w:r>
        <w:rPr>
          <w:rStyle w:val="CommentReference"/>
        </w:rPr>
        <w:annotationRef/>
      </w:r>
      <w:r>
        <w:t>FIGURE IS NOT DESCRIBED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689" w:rsidRDefault="00E82689" w:rsidP="00E21226">
      <w:pPr>
        <w:spacing w:after="0" w:line="240" w:lineRule="auto"/>
      </w:pPr>
      <w:r>
        <w:separator/>
      </w:r>
    </w:p>
  </w:endnote>
  <w:endnote w:type="continuationSeparator" w:id="1">
    <w:p w:rsidR="00E82689" w:rsidRDefault="00E82689" w:rsidP="00E212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Bell MT"/>
    <w:panose1 w:val="02020503030404060203"/>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iddenHorzOCR">
    <w:altName w:val="MS Gothic"/>
    <w:panose1 w:val="00000000000000000000"/>
    <w:charset w:val="80"/>
    <w:family w:val="auto"/>
    <w:notTrueType/>
    <w:pitch w:val="default"/>
    <w:sig w:usb0="00000000" w:usb1="08070000" w:usb2="00000010" w:usb3="00000000" w:csb0="00020000"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689" w:rsidRDefault="00E82689" w:rsidP="00E21226">
      <w:pPr>
        <w:spacing w:after="0" w:line="240" w:lineRule="auto"/>
      </w:pPr>
      <w:r>
        <w:separator/>
      </w:r>
    </w:p>
  </w:footnote>
  <w:footnote w:type="continuationSeparator" w:id="1">
    <w:p w:rsidR="00E82689" w:rsidRDefault="00E82689" w:rsidP="00E212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A5776"/>
    <w:multiLevelType w:val="hybridMultilevel"/>
    <w:tmpl w:val="91446E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trackRevision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UzMjQ1NjU2MzYyMTRV0lEKTi0uzszPAykwrQUA1mUSJiwAAAA="/>
  </w:docVars>
  <w:rsids>
    <w:rsidRoot w:val="005949D0"/>
    <w:rsid w:val="00006C57"/>
    <w:rsid w:val="00012AF6"/>
    <w:rsid w:val="00031CA6"/>
    <w:rsid w:val="00041663"/>
    <w:rsid w:val="00060D90"/>
    <w:rsid w:val="00080339"/>
    <w:rsid w:val="000A0647"/>
    <w:rsid w:val="000B48FC"/>
    <w:rsid w:val="000C6336"/>
    <w:rsid w:val="000D2E59"/>
    <w:rsid w:val="000D3CC0"/>
    <w:rsid w:val="000D71B0"/>
    <w:rsid w:val="000E1419"/>
    <w:rsid w:val="000E4F78"/>
    <w:rsid w:val="000E5EE9"/>
    <w:rsid w:val="00112151"/>
    <w:rsid w:val="00123BF6"/>
    <w:rsid w:val="0013155E"/>
    <w:rsid w:val="001419DB"/>
    <w:rsid w:val="0015636E"/>
    <w:rsid w:val="0015764E"/>
    <w:rsid w:val="0017289E"/>
    <w:rsid w:val="00182049"/>
    <w:rsid w:val="001E43D8"/>
    <w:rsid w:val="001E52B5"/>
    <w:rsid w:val="001F0CD7"/>
    <w:rsid w:val="002040E0"/>
    <w:rsid w:val="00220A99"/>
    <w:rsid w:val="00221498"/>
    <w:rsid w:val="00225A94"/>
    <w:rsid w:val="00253157"/>
    <w:rsid w:val="00273FAB"/>
    <w:rsid w:val="002972A5"/>
    <w:rsid w:val="002C1FD9"/>
    <w:rsid w:val="002C3ABC"/>
    <w:rsid w:val="002D57BD"/>
    <w:rsid w:val="002E2E71"/>
    <w:rsid w:val="002E3F31"/>
    <w:rsid w:val="002E6BD7"/>
    <w:rsid w:val="002F0F16"/>
    <w:rsid w:val="00322E9D"/>
    <w:rsid w:val="003320A5"/>
    <w:rsid w:val="00335A2B"/>
    <w:rsid w:val="00342E47"/>
    <w:rsid w:val="00351646"/>
    <w:rsid w:val="00352E2A"/>
    <w:rsid w:val="00377269"/>
    <w:rsid w:val="003A6CC7"/>
    <w:rsid w:val="003B114C"/>
    <w:rsid w:val="003B7175"/>
    <w:rsid w:val="003D2834"/>
    <w:rsid w:val="00404909"/>
    <w:rsid w:val="004068EC"/>
    <w:rsid w:val="00411BB2"/>
    <w:rsid w:val="00423E18"/>
    <w:rsid w:val="00432F08"/>
    <w:rsid w:val="00444D71"/>
    <w:rsid w:val="0045591B"/>
    <w:rsid w:val="00457743"/>
    <w:rsid w:val="00473289"/>
    <w:rsid w:val="004A0CF3"/>
    <w:rsid w:val="004D4B73"/>
    <w:rsid w:val="00513314"/>
    <w:rsid w:val="00513B8A"/>
    <w:rsid w:val="00526A6F"/>
    <w:rsid w:val="00526BCD"/>
    <w:rsid w:val="005530CB"/>
    <w:rsid w:val="0057322C"/>
    <w:rsid w:val="005833CF"/>
    <w:rsid w:val="005949D0"/>
    <w:rsid w:val="005B5BB6"/>
    <w:rsid w:val="005C108B"/>
    <w:rsid w:val="005D0735"/>
    <w:rsid w:val="005D66C4"/>
    <w:rsid w:val="005E06DD"/>
    <w:rsid w:val="005E5F02"/>
    <w:rsid w:val="005F1781"/>
    <w:rsid w:val="00612113"/>
    <w:rsid w:val="00617CC6"/>
    <w:rsid w:val="00630A14"/>
    <w:rsid w:val="006450DF"/>
    <w:rsid w:val="00651B4D"/>
    <w:rsid w:val="00676CFD"/>
    <w:rsid w:val="006818D2"/>
    <w:rsid w:val="006825BB"/>
    <w:rsid w:val="00684678"/>
    <w:rsid w:val="00685C0F"/>
    <w:rsid w:val="00690C3E"/>
    <w:rsid w:val="00693546"/>
    <w:rsid w:val="0069479B"/>
    <w:rsid w:val="006A28DA"/>
    <w:rsid w:val="006A6F99"/>
    <w:rsid w:val="006B2FED"/>
    <w:rsid w:val="006B4A2A"/>
    <w:rsid w:val="006C06B9"/>
    <w:rsid w:val="006C4513"/>
    <w:rsid w:val="006E49D9"/>
    <w:rsid w:val="006E77E2"/>
    <w:rsid w:val="006F4280"/>
    <w:rsid w:val="00705E2B"/>
    <w:rsid w:val="00713398"/>
    <w:rsid w:val="00723897"/>
    <w:rsid w:val="00727FF4"/>
    <w:rsid w:val="00740F7E"/>
    <w:rsid w:val="00743E25"/>
    <w:rsid w:val="00746AD7"/>
    <w:rsid w:val="00761528"/>
    <w:rsid w:val="00763193"/>
    <w:rsid w:val="00765D9D"/>
    <w:rsid w:val="00766D9F"/>
    <w:rsid w:val="00774C8D"/>
    <w:rsid w:val="00781A3D"/>
    <w:rsid w:val="007865C4"/>
    <w:rsid w:val="007B025D"/>
    <w:rsid w:val="007B5A8B"/>
    <w:rsid w:val="007B5C00"/>
    <w:rsid w:val="007E1940"/>
    <w:rsid w:val="007F5ACC"/>
    <w:rsid w:val="007F6BEB"/>
    <w:rsid w:val="008010BC"/>
    <w:rsid w:val="0080181D"/>
    <w:rsid w:val="00803CFF"/>
    <w:rsid w:val="00807159"/>
    <w:rsid w:val="008115AA"/>
    <w:rsid w:val="00817512"/>
    <w:rsid w:val="00830617"/>
    <w:rsid w:val="008471F4"/>
    <w:rsid w:val="008A166F"/>
    <w:rsid w:val="008A7F94"/>
    <w:rsid w:val="008B25B1"/>
    <w:rsid w:val="008B3B8E"/>
    <w:rsid w:val="008B653C"/>
    <w:rsid w:val="008C6527"/>
    <w:rsid w:val="008D2ABF"/>
    <w:rsid w:val="008E2529"/>
    <w:rsid w:val="008E3071"/>
    <w:rsid w:val="008F1D4D"/>
    <w:rsid w:val="008F38E7"/>
    <w:rsid w:val="00923553"/>
    <w:rsid w:val="009313A1"/>
    <w:rsid w:val="009326C7"/>
    <w:rsid w:val="00952721"/>
    <w:rsid w:val="00957F3B"/>
    <w:rsid w:val="00964D51"/>
    <w:rsid w:val="009A512A"/>
    <w:rsid w:val="009B02BE"/>
    <w:rsid w:val="009B2369"/>
    <w:rsid w:val="009B631F"/>
    <w:rsid w:val="009D671D"/>
    <w:rsid w:val="009E601F"/>
    <w:rsid w:val="009E739A"/>
    <w:rsid w:val="00A03955"/>
    <w:rsid w:val="00A03E17"/>
    <w:rsid w:val="00A0531E"/>
    <w:rsid w:val="00A067DB"/>
    <w:rsid w:val="00A07EDF"/>
    <w:rsid w:val="00A13D18"/>
    <w:rsid w:val="00A21DEE"/>
    <w:rsid w:val="00A26A00"/>
    <w:rsid w:val="00A30F9D"/>
    <w:rsid w:val="00A32BF7"/>
    <w:rsid w:val="00A34400"/>
    <w:rsid w:val="00A40DAE"/>
    <w:rsid w:val="00A473ED"/>
    <w:rsid w:val="00A62DC9"/>
    <w:rsid w:val="00AD2320"/>
    <w:rsid w:val="00AD2D22"/>
    <w:rsid w:val="00AE250C"/>
    <w:rsid w:val="00AF7E0D"/>
    <w:rsid w:val="00B30F58"/>
    <w:rsid w:val="00B50ED9"/>
    <w:rsid w:val="00B522A7"/>
    <w:rsid w:val="00B60035"/>
    <w:rsid w:val="00B60A4F"/>
    <w:rsid w:val="00B74B6E"/>
    <w:rsid w:val="00B972D7"/>
    <w:rsid w:val="00BA4A48"/>
    <w:rsid w:val="00BB2250"/>
    <w:rsid w:val="00BD6F7D"/>
    <w:rsid w:val="00BE539B"/>
    <w:rsid w:val="00BF2291"/>
    <w:rsid w:val="00C0024E"/>
    <w:rsid w:val="00C14300"/>
    <w:rsid w:val="00C14613"/>
    <w:rsid w:val="00C2524A"/>
    <w:rsid w:val="00C27178"/>
    <w:rsid w:val="00C52961"/>
    <w:rsid w:val="00C60B77"/>
    <w:rsid w:val="00C642FB"/>
    <w:rsid w:val="00C72D42"/>
    <w:rsid w:val="00C7509A"/>
    <w:rsid w:val="00C97572"/>
    <w:rsid w:val="00CC3991"/>
    <w:rsid w:val="00CD0E5B"/>
    <w:rsid w:val="00CF4B54"/>
    <w:rsid w:val="00D14010"/>
    <w:rsid w:val="00D14A81"/>
    <w:rsid w:val="00D35311"/>
    <w:rsid w:val="00D42894"/>
    <w:rsid w:val="00D470FD"/>
    <w:rsid w:val="00D54FE4"/>
    <w:rsid w:val="00D602B1"/>
    <w:rsid w:val="00D81C78"/>
    <w:rsid w:val="00DA09E3"/>
    <w:rsid w:val="00DA2ADA"/>
    <w:rsid w:val="00DB1244"/>
    <w:rsid w:val="00DB3175"/>
    <w:rsid w:val="00DB367C"/>
    <w:rsid w:val="00DB751B"/>
    <w:rsid w:val="00DD3753"/>
    <w:rsid w:val="00DD3F93"/>
    <w:rsid w:val="00DD4582"/>
    <w:rsid w:val="00DD6F41"/>
    <w:rsid w:val="00DE45A2"/>
    <w:rsid w:val="00DE5F49"/>
    <w:rsid w:val="00E01B86"/>
    <w:rsid w:val="00E07FD1"/>
    <w:rsid w:val="00E11534"/>
    <w:rsid w:val="00E21226"/>
    <w:rsid w:val="00E276AC"/>
    <w:rsid w:val="00E32A82"/>
    <w:rsid w:val="00E369E9"/>
    <w:rsid w:val="00E40D51"/>
    <w:rsid w:val="00E823BF"/>
    <w:rsid w:val="00E82689"/>
    <w:rsid w:val="00E83B91"/>
    <w:rsid w:val="00E9188F"/>
    <w:rsid w:val="00EA00AC"/>
    <w:rsid w:val="00ED0B66"/>
    <w:rsid w:val="00ED4217"/>
    <w:rsid w:val="00ED70D0"/>
    <w:rsid w:val="00EF2571"/>
    <w:rsid w:val="00EF5174"/>
    <w:rsid w:val="00F20665"/>
    <w:rsid w:val="00F2151C"/>
    <w:rsid w:val="00F26C0E"/>
    <w:rsid w:val="00F334A9"/>
    <w:rsid w:val="00F603C1"/>
    <w:rsid w:val="00F936A2"/>
    <w:rsid w:val="00FB18CE"/>
    <w:rsid w:val="00FC70A0"/>
    <w:rsid w:val="00FD7C49"/>
    <w:rsid w:val="00FE0F6E"/>
    <w:rsid w:val="00FE2DA6"/>
    <w:rsid w:val="00FE3C24"/>
    <w:rsid w:val="00FF5B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0AA"/>
    <w:rPr>
      <w:color w:val="808080"/>
    </w:rPr>
  </w:style>
  <w:style w:type="table" w:styleId="TableGrid">
    <w:name w:val="Table Grid"/>
    <w:basedOn w:val="TableNormal"/>
    <w:uiPriority w:val="39"/>
    <w:rsid w:val="009F5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D4EEA"/>
    <w:pPr>
      <w:spacing w:after="0" w:line="240" w:lineRule="auto"/>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964D51"/>
    <w:pPr>
      <w:spacing w:line="240" w:lineRule="auto"/>
    </w:pPr>
    <w:rPr>
      <w:sz w:val="20"/>
      <w:szCs w:val="20"/>
    </w:rPr>
  </w:style>
  <w:style w:type="character" w:customStyle="1" w:styleId="CommentTextChar">
    <w:name w:val="Comment Text Char"/>
    <w:basedOn w:val="DefaultParagraphFont"/>
    <w:link w:val="CommentText"/>
    <w:uiPriority w:val="99"/>
    <w:semiHidden/>
    <w:rsid w:val="00964D51"/>
    <w:rPr>
      <w:sz w:val="20"/>
      <w:szCs w:val="20"/>
    </w:rPr>
  </w:style>
  <w:style w:type="paragraph" w:styleId="BalloonText">
    <w:name w:val="Balloon Text"/>
    <w:basedOn w:val="Normal"/>
    <w:link w:val="BalloonTextChar"/>
    <w:uiPriority w:val="99"/>
    <w:semiHidden/>
    <w:unhideWhenUsed/>
    <w:rsid w:val="00EF5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17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F5174"/>
    <w:rPr>
      <w:b/>
      <w:bCs/>
    </w:rPr>
  </w:style>
  <w:style w:type="character" w:customStyle="1" w:styleId="CommentSubjectChar">
    <w:name w:val="Comment Subject Char"/>
    <w:basedOn w:val="CommentTextChar"/>
    <w:link w:val="CommentSubject"/>
    <w:uiPriority w:val="99"/>
    <w:semiHidden/>
    <w:rsid w:val="00EF5174"/>
    <w:rPr>
      <w:b/>
      <w:bCs/>
      <w:sz w:val="20"/>
      <w:szCs w:val="20"/>
    </w:rPr>
  </w:style>
  <w:style w:type="paragraph" w:styleId="Revision">
    <w:name w:val="Revision"/>
    <w:hidden/>
    <w:uiPriority w:val="99"/>
    <w:semiHidden/>
    <w:rsid w:val="00220A99"/>
    <w:pPr>
      <w:spacing w:after="0" w:line="240" w:lineRule="auto"/>
    </w:pPr>
  </w:style>
  <w:style w:type="paragraph" w:styleId="ListParagraph">
    <w:name w:val="List Paragraph"/>
    <w:basedOn w:val="Normal"/>
    <w:uiPriority w:val="34"/>
    <w:qFormat/>
    <w:rsid w:val="006450DF"/>
    <w:pPr>
      <w:ind w:left="720"/>
      <w:contextualSpacing/>
    </w:pPr>
  </w:style>
  <w:style w:type="paragraph" w:styleId="Header">
    <w:name w:val="header"/>
    <w:basedOn w:val="Normal"/>
    <w:link w:val="HeaderChar"/>
    <w:uiPriority w:val="99"/>
    <w:semiHidden/>
    <w:unhideWhenUsed/>
    <w:rsid w:val="00E212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1226"/>
  </w:style>
  <w:style w:type="paragraph" w:styleId="Footer">
    <w:name w:val="footer"/>
    <w:basedOn w:val="Normal"/>
    <w:link w:val="FooterChar"/>
    <w:uiPriority w:val="99"/>
    <w:semiHidden/>
    <w:unhideWhenUsed/>
    <w:rsid w:val="00E212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12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0AA"/>
    <w:rPr>
      <w:color w:val="808080"/>
    </w:rPr>
  </w:style>
  <w:style w:type="table" w:styleId="TableGrid">
    <w:name w:val="Table Grid"/>
    <w:basedOn w:val="TableNormal"/>
    <w:uiPriority w:val="39"/>
    <w:rsid w:val="009F5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D4EEA"/>
    <w:pPr>
      <w:spacing w:after="0" w:line="240" w:lineRule="auto"/>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964D51"/>
    <w:pPr>
      <w:spacing w:line="240" w:lineRule="auto"/>
    </w:pPr>
    <w:rPr>
      <w:sz w:val="20"/>
      <w:szCs w:val="20"/>
    </w:rPr>
  </w:style>
  <w:style w:type="character" w:customStyle="1" w:styleId="CommentTextChar">
    <w:name w:val="Comment Text Char"/>
    <w:basedOn w:val="DefaultParagraphFont"/>
    <w:link w:val="CommentText"/>
    <w:uiPriority w:val="99"/>
    <w:semiHidden/>
    <w:rsid w:val="00964D51"/>
    <w:rPr>
      <w:sz w:val="20"/>
      <w:szCs w:val="20"/>
    </w:rPr>
  </w:style>
  <w:style w:type="paragraph" w:styleId="BalloonText">
    <w:name w:val="Balloon Text"/>
    <w:basedOn w:val="Normal"/>
    <w:link w:val="BalloonTextChar"/>
    <w:uiPriority w:val="99"/>
    <w:semiHidden/>
    <w:unhideWhenUsed/>
    <w:rsid w:val="00EF5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17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F5174"/>
    <w:rPr>
      <w:b/>
      <w:bCs/>
    </w:rPr>
  </w:style>
  <w:style w:type="character" w:customStyle="1" w:styleId="CommentSubjectChar">
    <w:name w:val="Comment Subject Char"/>
    <w:basedOn w:val="CommentTextChar"/>
    <w:link w:val="CommentSubject"/>
    <w:uiPriority w:val="99"/>
    <w:semiHidden/>
    <w:rsid w:val="00EF5174"/>
    <w:rPr>
      <w:b/>
      <w:bCs/>
      <w:sz w:val="20"/>
      <w:szCs w:val="20"/>
    </w:rPr>
  </w:style>
  <w:style w:type="paragraph" w:styleId="Revision">
    <w:name w:val="Revision"/>
    <w:hidden/>
    <w:uiPriority w:val="99"/>
    <w:semiHidden/>
    <w:rsid w:val="00220A99"/>
    <w:pPr>
      <w:spacing w:after="0" w:line="240" w:lineRule="auto"/>
    </w:pPr>
  </w:style>
  <w:style w:type="paragraph" w:styleId="ListParagraph">
    <w:name w:val="List Paragraph"/>
    <w:basedOn w:val="Normal"/>
    <w:uiPriority w:val="34"/>
    <w:qFormat/>
    <w:rsid w:val="00645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1.wmf"/><Relationship Id="rId299" Type="http://schemas.openxmlformats.org/officeDocument/2006/relationships/oleObject" Target="embeddings/oleObject104.bin"/><Relationship Id="rId303" Type="http://schemas.openxmlformats.org/officeDocument/2006/relationships/oleObject" Target="embeddings/oleObject108.bin"/><Relationship Id="rId21" Type="http://schemas.openxmlformats.org/officeDocument/2006/relationships/image" Target="media/image14.wmf"/><Relationship Id="rId42" Type="http://schemas.openxmlformats.org/officeDocument/2006/relationships/image" Target="media/image30.png"/><Relationship Id="rId63" Type="http://schemas.openxmlformats.org/officeDocument/2006/relationships/image" Target="media/image44.wmf"/><Relationship Id="rId84" Type="http://schemas.openxmlformats.org/officeDocument/2006/relationships/image" Target="media/image61.jpeg"/><Relationship Id="rId138" Type="http://schemas.openxmlformats.org/officeDocument/2006/relationships/image" Target="media/image112.png"/><Relationship Id="rId159" Type="http://schemas.openxmlformats.org/officeDocument/2006/relationships/image" Target="media/image124.wmf"/><Relationship Id="rId324" Type="http://schemas.openxmlformats.org/officeDocument/2006/relationships/oleObject" Target="embeddings/oleObject119.bin"/><Relationship Id="rId345" Type="http://schemas.openxmlformats.org/officeDocument/2006/relationships/fontTable" Target="fontTable.xml"/><Relationship Id="rId170" Type="http://schemas.openxmlformats.org/officeDocument/2006/relationships/oleObject" Target="embeddings/oleObject33.bin"/><Relationship Id="rId191" Type="http://schemas.openxmlformats.org/officeDocument/2006/relationships/image" Target="media/image140.wmf"/><Relationship Id="rId205" Type="http://schemas.openxmlformats.org/officeDocument/2006/relationships/image" Target="media/image147.wmf"/><Relationship Id="rId226" Type="http://schemas.openxmlformats.org/officeDocument/2006/relationships/oleObject" Target="embeddings/oleObject61.bin"/><Relationship Id="rId247" Type="http://schemas.openxmlformats.org/officeDocument/2006/relationships/image" Target="media/image167.wmf"/><Relationship Id="rId107" Type="http://schemas.openxmlformats.org/officeDocument/2006/relationships/image" Target="media/image81.wmf"/><Relationship Id="rId268" Type="http://schemas.openxmlformats.org/officeDocument/2006/relationships/image" Target="media/image177.wmf"/><Relationship Id="rId289" Type="http://schemas.openxmlformats.org/officeDocument/2006/relationships/oleObject" Target="embeddings/oleObject96.bin"/><Relationship Id="rId11" Type="http://schemas.openxmlformats.org/officeDocument/2006/relationships/image" Target="media/image4.wmf"/><Relationship Id="rId32" Type="http://schemas.openxmlformats.org/officeDocument/2006/relationships/image" Target="media/image24.wmf"/><Relationship Id="rId53" Type="http://schemas.openxmlformats.org/officeDocument/2006/relationships/oleObject" Target="embeddings/oleObject7.bin"/><Relationship Id="rId74" Type="http://schemas.openxmlformats.org/officeDocument/2006/relationships/image" Target="media/image53.wmf"/><Relationship Id="rId128" Type="http://schemas.openxmlformats.org/officeDocument/2006/relationships/image" Target="media/image102.jpeg"/><Relationship Id="rId149" Type="http://schemas.openxmlformats.org/officeDocument/2006/relationships/oleObject" Target="embeddings/oleObject22.bin"/><Relationship Id="rId314" Type="http://schemas.openxmlformats.org/officeDocument/2006/relationships/oleObject" Target="embeddings/oleObject114.bin"/><Relationship Id="rId335" Type="http://schemas.openxmlformats.org/officeDocument/2006/relationships/oleObject" Target="embeddings/oleObject129.bin"/><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28.bin"/><Relationship Id="rId181" Type="http://schemas.openxmlformats.org/officeDocument/2006/relationships/image" Target="media/image135.wmf"/><Relationship Id="rId216" Type="http://schemas.openxmlformats.org/officeDocument/2006/relationships/oleObject" Target="embeddings/oleObject56.bin"/><Relationship Id="rId237" Type="http://schemas.openxmlformats.org/officeDocument/2006/relationships/image" Target="media/image163.wmf"/><Relationship Id="rId258" Type="http://schemas.openxmlformats.org/officeDocument/2006/relationships/oleObject" Target="embeddings/oleObject78.bin"/><Relationship Id="rId279" Type="http://schemas.openxmlformats.org/officeDocument/2006/relationships/oleObject" Target="embeddings/oleObject89.bin"/><Relationship Id="rId22" Type="http://schemas.openxmlformats.org/officeDocument/2006/relationships/oleObject" Target="embeddings/oleObject1.bin"/><Relationship Id="rId43" Type="http://schemas.openxmlformats.org/officeDocument/2006/relationships/comments" Target="comments.xml"/><Relationship Id="rId64" Type="http://schemas.openxmlformats.org/officeDocument/2006/relationships/image" Target="media/image45.wmf"/><Relationship Id="rId118" Type="http://schemas.openxmlformats.org/officeDocument/2006/relationships/image" Target="media/image92.wmf"/><Relationship Id="rId139" Type="http://schemas.openxmlformats.org/officeDocument/2006/relationships/image" Target="media/image113.jpeg"/><Relationship Id="rId290" Type="http://schemas.openxmlformats.org/officeDocument/2006/relationships/image" Target="media/image186.wmf"/><Relationship Id="rId304" Type="http://schemas.openxmlformats.org/officeDocument/2006/relationships/image" Target="media/image188.wmf"/><Relationship Id="rId325" Type="http://schemas.openxmlformats.org/officeDocument/2006/relationships/image" Target="media/image198.wmf"/><Relationship Id="rId346" Type="http://schemas.openxmlformats.org/officeDocument/2006/relationships/theme" Target="theme/theme1.xml"/><Relationship Id="rId85" Type="http://schemas.openxmlformats.org/officeDocument/2006/relationships/image" Target="media/image62.jpeg"/><Relationship Id="rId150" Type="http://schemas.openxmlformats.org/officeDocument/2006/relationships/image" Target="media/image120.wmf"/><Relationship Id="rId171" Type="http://schemas.openxmlformats.org/officeDocument/2006/relationships/image" Target="media/image130.wmf"/><Relationship Id="rId192" Type="http://schemas.openxmlformats.org/officeDocument/2006/relationships/oleObject" Target="embeddings/oleObject44.bin"/><Relationship Id="rId206" Type="http://schemas.openxmlformats.org/officeDocument/2006/relationships/oleObject" Target="embeddings/oleObject51.bin"/><Relationship Id="rId227" Type="http://schemas.openxmlformats.org/officeDocument/2006/relationships/image" Target="media/image158.wmf"/><Relationship Id="rId248" Type="http://schemas.openxmlformats.org/officeDocument/2006/relationships/oleObject" Target="embeddings/oleObject73.bin"/><Relationship Id="rId269" Type="http://schemas.openxmlformats.org/officeDocument/2006/relationships/oleObject" Target="embeddings/oleObject84.bin"/><Relationship Id="rId12" Type="http://schemas.openxmlformats.org/officeDocument/2006/relationships/image" Target="media/image5.wmf"/><Relationship Id="rId33" Type="http://schemas.openxmlformats.org/officeDocument/2006/relationships/oleObject" Target="embeddings/oleObject2.bin"/><Relationship Id="rId108" Type="http://schemas.openxmlformats.org/officeDocument/2006/relationships/image" Target="media/image82.wmf"/><Relationship Id="rId129" Type="http://schemas.openxmlformats.org/officeDocument/2006/relationships/image" Target="media/image103.jpeg"/><Relationship Id="rId280" Type="http://schemas.openxmlformats.org/officeDocument/2006/relationships/image" Target="media/image183.wmf"/><Relationship Id="rId315" Type="http://schemas.openxmlformats.org/officeDocument/2006/relationships/image" Target="media/image193.wmf"/><Relationship Id="rId336" Type="http://schemas.openxmlformats.org/officeDocument/2006/relationships/oleObject" Target="embeddings/oleObject130.bin"/><Relationship Id="rId54" Type="http://schemas.openxmlformats.org/officeDocument/2006/relationships/image" Target="media/image39.wmf"/><Relationship Id="rId75" Type="http://schemas.openxmlformats.org/officeDocument/2006/relationships/image" Target="media/image54.wmf"/><Relationship Id="rId96" Type="http://schemas.openxmlformats.org/officeDocument/2006/relationships/image" Target="media/image71.wmf"/><Relationship Id="rId140" Type="http://schemas.openxmlformats.org/officeDocument/2006/relationships/image" Target="media/image114.png"/><Relationship Id="rId161" Type="http://schemas.openxmlformats.org/officeDocument/2006/relationships/image" Target="media/image125.wmf"/><Relationship Id="rId182" Type="http://schemas.openxmlformats.org/officeDocument/2006/relationships/oleObject" Target="embeddings/oleObject39.bin"/><Relationship Id="rId217" Type="http://schemas.openxmlformats.org/officeDocument/2006/relationships/image" Target="media/image153.wmf"/><Relationship Id="rId6" Type="http://schemas.openxmlformats.org/officeDocument/2006/relationships/footnotes" Target="footnotes.xml"/><Relationship Id="rId238" Type="http://schemas.openxmlformats.org/officeDocument/2006/relationships/oleObject" Target="embeddings/oleObject67.bin"/><Relationship Id="rId259" Type="http://schemas.openxmlformats.org/officeDocument/2006/relationships/image" Target="media/image173.wmf"/><Relationship Id="rId23" Type="http://schemas.openxmlformats.org/officeDocument/2006/relationships/image" Target="media/image15.wmf"/><Relationship Id="rId119" Type="http://schemas.openxmlformats.org/officeDocument/2006/relationships/image" Target="media/image93.wmf"/><Relationship Id="rId270" Type="http://schemas.openxmlformats.org/officeDocument/2006/relationships/image" Target="media/image178.wmf"/><Relationship Id="rId291" Type="http://schemas.openxmlformats.org/officeDocument/2006/relationships/oleObject" Target="embeddings/oleObject97.bin"/><Relationship Id="rId305" Type="http://schemas.openxmlformats.org/officeDocument/2006/relationships/oleObject" Target="embeddings/oleObject109.bin"/><Relationship Id="rId326" Type="http://schemas.openxmlformats.org/officeDocument/2006/relationships/oleObject" Target="embeddings/oleObject120.bin"/><Relationship Id="rId44" Type="http://schemas.openxmlformats.org/officeDocument/2006/relationships/image" Target="media/image31.wmf"/><Relationship Id="rId65" Type="http://schemas.openxmlformats.org/officeDocument/2006/relationships/image" Target="media/image46.wmf"/><Relationship Id="rId86" Type="http://schemas.openxmlformats.org/officeDocument/2006/relationships/image" Target="media/image63.jpeg"/><Relationship Id="rId130" Type="http://schemas.openxmlformats.org/officeDocument/2006/relationships/image" Target="media/image104.png"/><Relationship Id="rId151" Type="http://schemas.openxmlformats.org/officeDocument/2006/relationships/oleObject" Target="embeddings/oleObject23.bin"/><Relationship Id="rId389" Type="http://schemas.microsoft.com/office/2007/relationships/stylesWithEffects" Target="stylesWithEffects.xml"/><Relationship Id="rId172" Type="http://schemas.openxmlformats.org/officeDocument/2006/relationships/oleObject" Target="embeddings/oleObject34.bin"/><Relationship Id="rId193" Type="http://schemas.openxmlformats.org/officeDocument/2006/relationships/image" Target="media/image141.wmf"/><Relationship Id="rId207" Type="http://schemas.openxmlformats.org/officeDocument/2006/relationships/image" Target="media/image148.wmf"/><Relationship Id="rId228" Type="http://schemas.openxmlformats.org/officeDocument/2006/relationships/oleObject" Target="embeddings/oleObject62.bin"/><Relationship Id="rId249" Type="http://schemas.openxmlformats.org/officeDocument/2006/relationships/image" Target="media/image168.wmf"/><Relationship Id="rId13" Type="http://schemas.openxmlformats.org/officeDocument/2006/relationships/image" Target="media/image6.wmf"/><Relationship Id="rId109" Type="http://schemas.openxmlformats.org/officeDocument/2006/relationships/image" Target="media/image83.wmf"/><Relationship Id="rId260" Type="http://schemas.openxmlformats.org/officeDocument/2006/relationships/oleObject" Target="embeddings/oleObject79.bin"/><Relationship Id="rId281" Type="http://schemas.openxmlformats.org/officeDocument/2006/relationships/oleObject" Target="embeddings/oleObject90.bin"/><Relationship Id="rId316" Type="http://schemas.openxmlformats.org/officeDocument/2006/relationships/oleObject" Target="embeddings/oleObject115.bin"/><Relationship Id="rId337" Type="http://schemas.openxmlformats.org/officeDocument/2006/relationships/oleObject" Target="embeddings/oleObject131.bin"/><Relationship Id="rId34" Type="http://schemas.openxmlformats.org/officeDocument/2006/relationships/image" Target="media/image25.wmf"/><Relationship Id="rId55" Type="http://schemas.openxmlformats.org/officeDocument/2006/relationships/oleObject" Target="embeddings/oleObject8.bin"/><Relationship Id="rId76" Type="http://schemas.openxmlformats.org/officeDocument/2006/relationships/image" Target="media/image55.emf"/><Relationship Id="rId97" Type="http://schemas.openxmlformats.org/officeDocument/2006/relationships/image" Target="media/image72.wmf"/><Relationship Id="rId120" Type="http://schemas.openxmlformats.org/officeDocument/2006/relationships/image" Target="media/image94.wmf"/><Relationship Id="rId141" Type="http://schemas.openxmlformats.org/officeDocument/2006/relationships/image" Target="media/image115.wmf"/><Relationship Id="rId7" Type="http://schemas.openxmlformats.org/officeDocument/2006/relationships/endnotes" Target="endnotes.xml"/><Relationship Id="rId162" Type="http://schemas.openxmlformats.org/officeDocument/2006/relationships/oleObject" Target="embeddings/oleObject29.bin"/><Relationship Id="rId183" Type="http://schemas.openxmlformats.org/officeDocument/2006/relationships/image" Target="media/image136.wmf"/><Relationship Id="rId218" Type="http://schemas.openxmlformats.org/officeDocument/2006/relationships/oleObject" Target="embeddings/oleObject57.bin"/><Relationship Id="rId239" Type="http://schemas.openxmlformats.org/officeDocument/2006/relationships/image" Target="media/image164.wmf"/><Relationship Id="rId250" Type="http://schemas.openxmlformats.org/officeDocument/2006/relationships/oleObject" Target="embeddings/oleObject74.bin"/><Relationship Id="rId271" Type="http://schemas.openxmlformats.org/officeDocument/2006/relationships/oleObject" Target="embeddings/oleObject85.bin"/><Relationship Id="rId292" Type="http://schemas.openxmlformats.org/officeDocument/2006/relationships/oleObject" Target="embeddings/oleObject98.bin"/><Relationship Id="rId306" Type="http://schemas.openxmlformats.org/officeDocument/2006/relationships/image" Target="media/image189.wmf"/><Relationship Id="rId24" Type="http://schemas.openxmlformats.org/officeDocument/2006/relationships/image" Target="media/image16.wmf"/><Relationship Id="rId45" Type="http://schemas.openxmlformats.org/officeDocument/2006/relationships/image" Target="media/image32.wmf"/><Relationship Id="rId66" Type="http://schemas.openxmlformats.org/officeDocument/2006/relationships/image" Target="media/image47.wmf"/><Relationship Id="rId87" Type="http://schemas.openxmlformats.org/officeDocument/2006/relationships/image" Target="media/image64.jpeg"/><Relationship Id="rId110" Type="http://schemas.openxmlformats.org/officeDocument/2006/relationships/image" Target="media/image84.wmf"/><Relationship Id="rId131" Type="http://schemas.openxmlformats.org/officeDocument/2006/relationships/image" Target="media/image105.wmf"/><Relationship Id="rId327" Type="http://schemas.openxmlformats.org/officeDocument/2006/relationships/oleObject" Target="embeddings/oleObject121.bin"/><Relationship Id="rId152" Type="http://schemas.openxmlformats.org/officeDocument/2006/relationships/image" Target="media/image121.wmf"/><Relationship Id="rId173" Type="http://schemas.openxmlformats.org/officeDocument/2006/relationships/image" Target="media/image131.wmf"/><Relationship Id="rId194" Type="http://schemas.openxmlformats.org/officeDocument/2006/relationships/oleObject" Target="embeddings/oleObject45.bin"/><Relationship Id="rId208" Type="http://schemas.openxmlformats.org/officeDocument/2006/relationships/oleObject" Target="embeddings/oleObject52.bin"/><Relationship Id="rId229" Type="http://schemas.openxmlformats.org/officeDocument/2006/relationships/image" Target="media/image159.wmf"/><Relationship Id="rId240" Type="http://schemas.openxmlformats.org/officeDocument/2006/relationships/oleObject" Target="embeddings/oleObject68.bin"/><Relationship Id="rId261" Type="http://schemas.openxmlformats.org/officeDocument/2006/relationships/oleObject" Target="embeddings/oleObject80.bin"/><Relationship Id="rId14" Type="http://schemas.openxmlformats.org/officeDocument/2006/relationships/image" Target="media/image7.wmf"/><Relationship Id="rId35" Type="http://schemas.openxmlformats.org/officeDocument/2006/relationships/oleObject" Target="embeddings/oleObject3.bin"/><Relationship Id="rId56" Type="http://schemas.openxmlformats.org/officeDocument/2006/relationships/image" Target="media/image40.wmf"/><Relationship Id="rId77" Type="http://schemas.openxmlformats.org/officeDocument/2006/relationships/oleObject" Target="embeddings/oleObject14.bin"/><Relationship Id="rId100" Type="http://schemas.openxmlformats.org/officeDocument/2006/relationships/image" Target="media/image74.wmf"/><Relationship Id="rId282" Type="http://schemas.openxmlformats.org/officeDocument/2006/relationships/oleObject" Target="embeddings/oleObject91.bin"/><Relationship Id="rId317" Type="http://schemas.openxmlformats.org/officeDocument/2006/relationships/image" Target="media/image194.wmf"/><Relationship Id="rId338" Type="http://schemas.openxmlformats.org/officeDocument/2006/relationships/oleObject" Target="embeddings/oleObject132.bin"/><Relationship Id="rId8" Type="http://schemas.openxmlformats.org/officeDocument/2006/relationships/image" Target="media/image1.png"/><Relationship Id="rId98" Type="http://schemas.openxmlformats.org/officeDocument/2006/relationships/image" Target="media/image73.wmf"/><Relationship Id="rId121" Type="http://schemas.openxmlformats.org/officeDocument/2006/relationships/image" Target="media/image95.wmf"/><Relationship Id="rId142" Type="http://schemas.openxmlformats.org/officeDocument/2006/relationships/oleObject" Target="embeddings/oleObject19.bin"/><Relationship Id="rId163" Type="http://schemas.openxmlformats.org/officeDocument/2006/relationships/image" Target="media/image126.wmf"/><Relationship Id="rId184" Type="http://schemas.openxmlformats.org/officeDocument/2006/relationships/oleObject" Target="embeddings/oleObject40.bin"/><Relationship Id="rId219" Type="http://schemas.openxmlformats.org/officeDocument/2006/relationships/image" Target="media/image154.wmf"/><Relationship Id="rId230" Type="http://schemas.openxmlformats.org/officeDocument/2006/relationships/oleObject" Target="embeddings/oleObject63.bin"/><Relationship Id="rId251" Type="http://schemas.openxmlformats.org/officeDocument/2006/relationships/image" Target="media/image169.wmf"/><Relationship Id="rId25" Type="http://schemas.openxmlformats.org/officeDocument/2006/relationships/image" Target="media/image17.wmf"/><Relationship Id="rId46" Type="http://schemas.openxmlformats.org/officeDocument/2006/relationships/image" Target="media/image33.wmf"/><Relationship Id="rId67" Type="http://schemas.openxmlformats.org/officeDocument/2006/relationships/image" Target="media/image48.wmf"/><Relationship Id="rId116" Type="http://schemas.openxmlformats.org/officeDocument/2006/relationships/image" Target="media/image90.wmf"/><Relationship Id="rId137" Type="http://schemas.openxmlformats.org/officeDocument/2006/relationships/image" Target="media/image111.jpeg"/><Relationship Id="rId158" Type="http://schemas.openxmlformats.org/officeDocument/2006/relationships/oleObject" Target="embeddings/oleObject27.bin"/><Relationship Id="rId272" Type="http://schemas.openxmlformats.org/officeDocument/2006/relationships/image" Target="media/image179.wmf"/><Relationship Id="rId293" Type="http://schemas.openxmlformats.org/officeDocument/2006/relationships/oleObject" Target="embeddings/oleObject99.bin"/><Relationship Id="rId302" Type="http://schemas.openxmlformats.org/officeDocument/2006/relationships/oleObject" Target="embeddings/oleObject107.bin"/><Relationship Id="rId307" Type="http://schemas.openxmlformats.org/officeDocument/2006/relationships/oleObject" Target="embeddings/oleObject110.bin"/><Relationship Id="rId323" Type="http://schemas.openxmlformats.org/officeDocument/2006/relationships/image" Target="media/image197.wmf"/><Relationship Id="rId328" Type="http://schemas.openxmlformats.org/officeDocument/2006/relationships/oleObject" Target="embeddings/oleObject122.bin"/><Relationship Id="rId344" Type="http://schemas.openxmlformats.org/officeDocument/2006/relationships/image" Target="media/image200.png"/><Relationship Id="rId20" Type="http://schemas.openxmlformats.org/officeDocument/2006/relationships/image" Target="media/image13.wmf"/><Relationship Id="rId41" Type="http://schemas.openxmlformats.org/officeDocument/2006/relationships/image" Target="media/image29.wmf"/><Relationship Id="rId62" Type="http://schemas.openxmlformats.org/officeDocument/2006/relationships/image" Target="media/image43.png"/><Relationship Id="rId83" Type="http://schemas.openxmlformats.org/officeDocument/2006/relationships/image" Target="media/image60.jpeg"/><Relationship Id="rId88" Type="http://schemas.openxmlformats.org/officeDocument/2006/relationships/image" Target="media/image65.wmf"/><Relationship Id="rId111" Type="http://schemas.openxmlformats.org/officeDocument/2006/relationships/image" Target="media/image85.wmf"/><Relationship Id="rId132" Type="http://schemas.openxmlformats.org/officeDocument/2006/relationships/image" Target="media/image106.wmf"/><Relationship Id="rId153" Type="http://schemas.openxmlformats.org/officeDocument/2006/relationships/oleObject" Target="embeddings/oleObject24.bin"/><Relationship Id="rId174" Type="http://schemas.openxmlformats.org/officeDocument/2006/relationships/oleObject" Target="embeddings/oleObject35.bin"/><Relationship Id="rId179" Type="http://schemas.openxmlformats.org/officeDocument/2006/relationships/image" Target="media/image134.wmf"/><Relationship Id="rId195" Type="http://schemas.openxmlformats.org/officeDocument/2006/relationships/image" Target="media/image142.wmf"/><Relationship Id="rId209" Type="http://schemas.openxmlformats.org/officeDocument/2006/relationships/image" Target="media/image149.wmf"/><Relationship Id="rId190" Type="http://schemas.openxmlformats.org/officeDocument/2006/relationships/oleObject" Target="embeddings/oleObject43.bin"/><Relationship Id="rId204" Type="http://schemas.openxmlformats.org/officeDocument/2006/relationships/oleObject" Target="embeddings/oleObject50.bin"/><Relationship Id="rId220" Type="http://schemas.openxmlformats.org/officeDocument/2006/relationships/oleObject" Target="embeddings/oleObject58.bin"/><Relationship Id="rId225" Type="http://schemas.openxmlformats.org/officeDocument/2006/relationships/image" Target="media/image157.wmf"/><Relationship Id="rId241" Type="http://schemas.openxmlformats.org/officeDocument/2006/relationships/oleObject" Target="embeddings/oleObject69.bin"/><Relationship Id="rId246" Type="http://schemas.openxmlformats.org/officeDocument/2006/relationships/oleObject" Target="embeddings/oleObject72.bin"/><Relationship Id="rId267" Type="http://schemas.openxmlformats.org/officeDocument/2006/relationships/oleObject" Target="embeddings/oleObject83.bin"/><Relationship Id="rId288" Type="http://schemas.openxmlformats.org/officeDocument/2006/relationships/image" Target="media/image185.wmf"/><Relationship Id="rId15" Type="http://schemas.openxmlformats.org/officeDocument/2006/relationships/image" Target="media/image8.wmf"/><Relationship Id="rId36" Type="http://schemas.openxmlformats.org/officeDocument/2006/relationships/image" Target="media/image26.wmf"/><Relationship Id="rId57" Type="http://schemas.openxmlformats.org/officeDocument/2006/relationships/oleObject" Target="embeddings/oleObject9.bin"/><Relationship Id="rId106" Type="http://schemas.openxmlformats.org/officeDocument/2006/relationships/image" Target="media/image80.wmf"/><Relationship Id="rId127" Type="http://schemas.openxmlformats.org/officeDocument/2006/relationships/image" Target="media/image101.jpeg"/><Relationship Id="rId262" Type="http://schemas.openxmlformats.org/officeDocument/2006/relationships/image" Target="media/image174.wmf"/><Relationship Id="rId283" Type="http://schemas.openxmlformats.org/officeDocument/2006/relationships/oleObject" Target="embeddings/oleObject92.bin"/><Relationship Id="rId313" Type="http://schemas.openxmlformats.org/officeDocument/2006/relationships/image" Target="media/image192.wmf"/><Relationship Id="rId318" Type="http://schemas.openxmlformats.org/officeDocument/2006/relationships/oleObject" Target="embeddings/oleObject116.bin"/><Relationship Id="rId339" Type="http://schemas.openxmlformats.org/officeDocument/2006/relationships/oleObject" Target="embeddings/oleObject133.bin"/><Relationship Id="rId10" Type="http://schemas.openxmlformats.org/officeDocument/2006/relationships/image" Target="media/image3.wmf"/><Relationship Id="rId31" Type="http://schemas.openxmlformats.org/officeDocument/2006/relationships/image" Target="media/image23.jpeg"/><Relationship Id="rId52" Type="http://schemas.openxmlformats.org/officeDocument/2006/relationships/image" Target="media/image38.wmf"/><Relationship Id="rId73" Type="http://schemas.openxmlformats.org/officeDocument/2006/relationships/image" Target="media/image52.wmf"/><Relationship Id="rId78" Type="http://schemas.openxmlformats.org/officeDocument/2006/relationships/image" Target="media/image56.wmf"/><Relationship Id="rId94" Type="http://schemas.openxmlformats.org/officeDocument/2006/relationships/image" Target="media/image70.wmf"/><Relationship Id="rId99" Type="http://schemas.openxmlformats.org/officeDocument/2006/relationships/oleObject" Target="embeddings/oleObject18.bin"/><Relationship Id="rId101" Type="http://schemas.openxmlformats.org/officeDocument/2006/relationships/image" Target="media/image75.wmf"/><Relationship Id="rId122" Type="http://schemas.openxmlformats.org/officeDocument/2006/relationships/image" Target="media/image96.jpeg"/><Relationship Id="rId143" Type="http://schemas.openxmlformats.org/officeDocument/2006/relationships/image" Target="media/image116.png"/><Relationship Id="rId148" Type="http://schemas.openxmlformats.org/officeDocument/2006/relationships/image" Target="media/image119.wmf"/><Relationship Id="rId164" Type="http://schemas.openxmlformats.org/officeDocument/2006/relationships/oleObject" Target="embeddings/oleObject30.bin"/><Relationship Id="rId169" Type="http://schemas.openxmlformats.org/officeDocument/2006/relationships/image" Target="media/image129.wmf"/><Relationship Id="rId185" Type="http://schemas.openxmlformats.org/officeDocument/2006/relationships/image" Target="media/image137.wmf"/><Relationship Id="rId334" Type="http://schemas.openxmlformats.org/officeDocument/2006/relationships/oleObject" Target="embeddings/oleObject128.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38.bin"/><Relationship Id="rId210" Type="http://schemas.openxmlformats.org/officeDocument/2006/relationships/oleObject" Target="embeddings/oleObject53.bin"/><Relationship Id="rId215" Type="http://schemas.openxmlformats.org/officeDocument/2006/relationships/image" Target="media/image152.wmf"/><Relationship Id="rId236" Type="http://schemas.openxmlformats.org/officeDocument/2006/relationships/oleObject" Target="embeddings/oleObject66.bin"/><Relationship Id="rId257" Type="http://schemas.openxmlformats.org/officeDocument/2006/relationships/image" Target="media/image172.wmf"/><Relationship Id="rId278" Type="http://schemas.openxmlformats.org/officeDocument/2006/relationships/image" Target="media/image182.wmf"/><Relationship Id="rId26" Type="http://schemas.openxmlformats.org/officeDocument/2006/relationships/image" Target="media/image18.wmf"/><Relationship Id="rId231" Type="http://schemas.openxmlformats.org/officeDocument/2006/relationships/image" Target="media/image160.wmf"/><Relationship Id="rId252" Type="http://schemas.openxmlformats.org/officeDocument/2006/relationships/oleObject" Target="embeddings/oleObject75.bin"/><Relationship Id="rId273" Type="http://schemas.openxmlformats.org/officeDocument/2006/relationships/oleObject" Target="embeddings/oleObject86.bin"/><Relationship Id="rId294" Type="http://schemas.openxmlformats.org/officeDocument/2006/relationships/oleObject" Target="embeddings/oleObject100.bin"/><Relationship Id="rId308" Type="http://schemas.openxmlformats.org/officeDocument/2006/relationships/image" Target="media/image190.wmf"/><Relationship Id="rId329" Type="http://schemas.openxmlformats.org/officeDocument/2006/relationships/oleObject" Target="embeddings/oleObject123.bin"/><Relationship Id="rId47" Type="http://schemas.openxmlformats.org/officeDocument/2006/relationships/image" Target="media/image34.wmf"/><Relationship Id="rId68" Type="http://schemas.openxmlformats.org/officeDocument/2006/relationships/oleObject" Target="embeddings/oleObject12.bin"/><Relationship Id="rId89" Type="http://schemas.openxmlformats.org/officeDocument/2006/relationships/image" Target="media/image66.wmf"/><Relationship Id="rId112" Type="http://schemas.openxmlformats.org/officeDocument/2006/relationships/image" Target="media/image86.wmf"/><Relationship Id="rId133" Type="http://schemas.openxmlformats.org/officeDocument/2006/relationships/image" Target="media/image107.png"/><Relationship Id="rId154" Type="http://schemas.openxmlformats.org/officeDocument/2006/relationships/oleObject" Target="embeddings/oleObject25.bin"/><Relationship Id="rId175" Type="http://schemas.openxmlformats.org/officeDocument/2006/relationships/image" Target="media/image132.wmf"/><Relationship Id="rId340" Type="http://schemas.openxmlformats.org/officeDocument/2006/relationships/oleObject" Target="embeddings/oleObject134.bin"/><Relationship Id="rId196" Type="http://schemas.openxmlformats.org/officeDocument/2006/relationships/oleObject" Target="embeddings/oleObject46.bin"/><Relationship Id="rId200" Type="http://schemas.openxmlformats.org/officeDocument/2006/relationships/oleObject" Target="embeddings/oleObject48.bin"/><Relationship Id="rId16" Type="http://schemas.openxmlformats.org/officeDocument/2006/relationships/image" Target="media/image9.wmf"/><Relationship Id="rId221" Type="http://schemas.openxmlformats.org/officeDocument/2006/relationships/image" Target="media/image155.wmf"/><Relationship Id="rId242" Type="http://schemas.openxmlformats.org/officeDocument/2006/relationships/oleObject" Target="embeddings/oleObject70.bin"/><Relationship Id="rId263" Type="http://schemas.openxmlformats.org/officeDocument/2006/relationships/oleObject" Target="embeddings/oleObject81.bin"/><Relationship Id="rId284" Type="http://schemas.openxmlformats.org/officeDocument/2006/relationships/image" Target="media/image184.wmf"/><Relationship Id="rId319" Type="http://schemas.openxmlformats.org/officeDocument/2006/relationships/image" Target="media/image195.wmf"/><Relationship Id="rId37" Type="http://schemas.openxmlformats.org/officeDocument/2006/relationships/oleObject" Target="embeddings/oleObject4.bin"/><Relationship Id="rId58" Type="http://schemas.openxmlformats.org/officeDocument/2006/relationships/image" Target="media/image41.wmf"/><Relationship Id="rId79" Type="http://schemas.openxmlformats.org/officeDocument/2006/relationships/oleObject" Target="embeddings/oleObject15.bin"/><Relationship Id="rId102" Type="http://schemas.openxmlformats.org/officeDocument/2006/relationships/image" Target="media/image76.wmf"/><Relationship Id="rId123" Type="http://schemas.openxmlformats.org/officeDocument/2006/relationships/image" Target="media/image97.jpeg"/><Relationship Id="rId144" Type="http://schemas.openxmlformats.org/officeDocument/2006/relationships/image" Target="media/image117.wmf"/><Relationship Id="rId330" Type="http://schemas.openxmlformats.org/officeDocument/2006/relationships/oleObject" Target="embeddings/oleObject124.bin"/><Relationship Id="rId90" Type="http://schemas.openxmlformats.org/officeDocument/2006/relationships/oleObject" Target="embeddings/oleObject16.bin"/><Relationship Id="rId165" Type="http://schemas.openxmlformats.org/officeDocument/2006/relationships/image" Target="media/image127.wmf"/><Relationship Id="rId186" Type="http://schemas.openxmlformats.org/officeDocument/2006/relationships/oleObject" Target="embeddings/oleObject41.bin"/><Relationship Id="rId211" Type="http://schemas.openxmlformats.org/officeDocument/2006/relationships/image" Target="media/image150.wmf"/><Relationship Id="rId232" Type="http://schemas.openxmlformats.org/officeDocument/2006/relationships/oleObject" Target="embeddings/oleObject64.bin"/><Relationship Id="rId253" Type="http://schemas.openxmlformats.org/officeDocument/2006/relationships/image" Target="media/image170.wmf"/><Relationship Id="rId274" Type="http://schemas.openxmlformats.org/officeDocument/2006/relationships/image" Target="media/image180.wmf"/><Relationship Id="rId295" Type="http://schemas.openxmlformats.org/officeDocument/2006/relationships/oleObject" Target="embeddings/oleObject101.bin"/><Relationship Id="rId309" Type="http://schemas.openxmlformats.org/officeDocument/2006/relationships/oleObject" Target="embeddings/oleObject111.bin"/><Relationship Id="rId27" Type="http://schemas.openxmlformats.org/officeDocument/2006/relationships/image" Target="media/image19.wmf"/><Relationship Id="rId48" Type="http://schemas.openxmlformats.org/officeDocument/2006/relationships/image" Target="media/image35.wmf"/><Relationship Id="rId69" Type="http://schemas.openxmlformats.org/officeDocument/2006/relationships/image" Target="media/image49.wmf"/><Relationship Id="rId113" Type="http://schemas.openxmlformats.org/officeDocument/2006/relationships/image" Target="media/image87.wmf"/><Relationship Id="rId134" Type="http://schemas.openxmlformats.org/officeDocument/2006/relationships/image" Target="media/image108.jpeg"/><Relationship Id="rId320" Type="http://schemas.openxmlformats.org/officeDocument/2006/relationships/oleObject" Target="embeddings/oleObject117.bin"/><Relationship Id="rId80" Type="http://schemas.openxmlformats.org/officeDocument/2006/relationships/image" Target="media/image57.jpeg"/><Relationship Id="rId155" Type="http://schemas.openxmlformats.org/officeDocument/2006/relationships/image" Target="media/image122.wmf"/><Relationship Id="rId176" Type="http://schemas.openxmlformats.org/officeDocument/2006/relationships/oleObject" Target="embeddings/oleObject36.bin"/><Relationship Id="rId197" Type="http://schemas.openxmlformats.org/officeDocument/2006/relationships/image" Target="media/image143.wmf"/><Relationship Id="rId341" Type="http://schemas.openxmlformats.org/officeDocument/2006/relationships/oleObject" Target="embeddings/oleObject135.bin"/><Relationship Id="rId201" Type="http://schemas.openxmlformats.org/officeDocument/2006/relationships/image" Target="media/image145.wmf"/><Relationship Id="rId222" Type="http://schemas.openxmlformats.org/officeDocument/2006/relationships/oleObject" Target="embeddings/oleObject59.bin"/><Relationship Id="rId243" Type="http://schemas.openxmlformats.org/officeDocument/2006/relationships/image" Target="media/image165.wmf"/><Relationship Id="rId264" Type="http://schemas.openxmlformats.org/officeDocument/2006/relationships/image" Target="media/image175.wmf"/><Relationship Id="rId285" Type="http://schemas.openxmlformats.org/officeDocument/2006/relationships/oleObject" Target="embeddings/oleObject93.bin"/><Relationship Id="rId17" Type="http://schemas.openxmlformats.org/officeDocument/2006/relationships/image" Target="media/image10.wmf"/><Relationship Id="rId38" Type="http://schemas.openxmlformats.org/officeDocument/2006/relationships/image" Target="media/image27.wmf"/><Relationship Id="rId59" Type="http://schemas.openxmlformats.org/officeDocument/2006/relationships/oleObject" Target="embeddings/oleObject10.bin"/><Relationship Id="rId103" Type="http://schemas.openxmlformats.org/officeDocument/2006/relationships/image" Target="media/image77.wmf"/><Relationship Id="rId124" Type="http://schemas.openxmlformats.org/officeDocument/2006/relationships/image" Target="media/image98.jpeg"/><Relationship Id="rId310" Type="http://schemas.openxmlformats.org/officeDocument/2006/relationships/image" Target="media/image191.wmf"/><Relationship Id="rId70" Type="http://schemas.openxmlformats.org/officeDocument/2006/relationships/image" Target="media/image50.wmf"/><Relationship Id="rId91" Type="http://schemas.openxmlformats.org/officeDocument/2006/relationships/image" Target="media/image67.wmf"/><Relationship Id="rId145" Type="http://schemas.openxmlformats.org/officeDocument/2006/relationships/oleObject" Target="embeddings/oleObject20.bin"/><Relationship Id="rId166" Type="http://schemas.openxmlformats.org/officeDocument/2006/relationships/oleObject" Target="embeddings/oleObject31.bin"/><Relationship Id="rId187" Type="http://schemas.openxmlformats.org/officeDocument/2006/relationships/image" Target="media/image138.wmf"/><Relationship Id="rId331" Type="http://schemas.openxmlformats.org/officeDocument/2006/relationships/oleObject" Target="embeddings/oleObject125.bin"/><Relationship Id="rId1" Type="http://schemas.openxmlformats.org/officeDocument/2006/relationships/customXml" Target="../customXml/item1.xml"/><Relationship Id="rId212" Type="http://schemas.openxmlformats.org/officeDocument/2006/relationships/oleObject" Target="embeddings/oleObject54.bin"/><Relationship Id="rId233" Type="http://schemas.openxmlformats.org/officeDocument/2006/relationships/image" Target="media/image161.wmf"/><Relationship Id="rId254" Type="http://schemas.openxmlformats.org/officeDocument/2006/relationships/oleObject" Target="embeddings/oleObject76.bin"/><Relationship Id="rId28" Type="http://schemas.openxmlformats.org/officeDocument/2006/relationships/image" Target="media/image20.wmf"/><Relationship Id="rId49" Type="http://schemas.openxmlformats.org/officeDocument/2006/relationships/image" Target="media/image36.wmf"/><Relationship Id="rId114" Type="http://schemas.openxmlformats.org/officeDocument/2006/relationships/image" Target="media/image88.wmf"/><Relationship Id="rId275" Type="http://schemas.openxmlformats.org/officeDocument/2006/relationships/oleObject" Target="embeddings/oleObject87.bin"/><Relationship Id="rId296" Type="http://schemas.openxmlformats.org/officeDocument/2006/relationships/oleObject" Target="embeddings/oleObject102.bin"/><Relationship Id="rId300" Type="http://schemas.openxmlformats.org/officeDocument/2006/relationships/oleObject" Target="embeddings/oleObject105.bin"/><Relationship Id="rId60" Type="http://schemas.openxmlformats.org/officeDocument/2006/relationships/image" Target="media/image42.wmf"/><Relationship Id="rId81" Type="http://schemas.openxmlformats.org/officeDocument/2006/relationships/image" Target="media/image58.jpeg"/><Relationship Id="rId135" Type="http://schemas.openxmlformats.org/officeDocument/2006/relationships/image" Target="media/image109.jpeg"/><Relationship Id="rId156" Type="http://schemas.openxmlformats.org/officeDocument/2006/relationships/oleObject" Target="embeddings/oleObject26.bin"/><Relationship Id="rId177" Type="http://schemas.openxmlformats.org/officeDocument/2006/relationships/image" Target="media/image133.wmf"/><Relationship Id="rId198" Type="http://schemas.openxmlformats.org/officeDocument/2006/relationships/oleObject" Target="embeddings/oleObject47.bin"/><Relationship Id="rId321" Type="http://schemas.openxmlformats.org/officeDocument/2006/relationships/image" Target="media/image196.wmf"/><Relationship Id="rId342" Type="http://schemas.openxmlformats.org/officeDocument/2006/relationships/oleObject" Target="embeddings/oleObject136.bin"/><Relationship Id="rId202" Type="http://schemas.openxmlformats.org/officeDocument/2006/relationships/oleObject" Target="embeddings/oleObject49.bin"/><Relationship Id="rId223" Type="http://schemas.openxmlformats.org/officeDocument/2006/relationships/image" Target="media/image156.wmf"/><Relationship Id="rId244" Type="http://schemas.openxmlformats.org/officeDocument/2006/relationships/oleObject" Target="embeddings/oleObject71.bin"/><Relationship Id="rId18" Type="http://schemas.openxmlformats.org/officeDocument/2006/relationships/image" Target="media/image11.wmf"/><Relationship Id="rId39" Type="http://schemas.openxmlformats.org/officeDocument/2006/relationships/oleObject" Target="embeddings/oleObject5.bin"/><Relationship Id="rId265" Type="http://schemas.openxmlformats.org/officeDocument/2006/relationships/oleObject" Target="embeddings/oleObject82.bin"/><Relationship Id="rId286" Type="http://schemas.openxmlformats.org/officeDocument/2006/relationships/oleObject" Target="embeddings/oleObject94.bin"/><Relationship Id="rId50" Type="http://schemas.openxmlformats.org/officeDocument/2006/relationships/image" Target="media/image37.wmf"/><Relationship Id="rId104" Type="http://schemas.openxmlformats.org/officeDocument/2006/relationships/image" Target="media/image78.wmf"/><Relationship Id="rId125" Type="http://schemas.openxmlformats.org/officeDocument/2006/relationships/image" Target="media/image99.jpeg"/><Relationship Id="rId146" Type="http://schemas.openxmlformats.org/officeDocument/2006/relationships/image" Target="media/image118.wmf"/><Relationship Id="rId167" Type="http://schemas.openxmlformats.org/officeDocument/2006/relationships/image" Target="media/image128.wmf"/><Relationship Id="rId188" Type="http://schemas.openxmlformats.org/officeDocument/2006/relationships/oleObject" Target="embeddings/oleObject42.bin"/><Relationship Id="rId311" Type="http://schemas.openxmlformats.org/officeDocument/2006/relationships/oleObject" Target="embeddings/oleObject112.bin"/><Relationship Id="rId332" Type="http://schemas.openxmlformats.org/officeDocument/2006/relationships/oleObject" Target="embeddings/oleObject126.bin"/><Relationship Id="rId71" Type="http://schemas.openxmlformats.org/officeDocument/2006/relationships/image" Target="media/image51.wmf"/><Relationship Id="rId92" Type="http://schemas.openxmlformats.org/officeDocument/2006/relationships/image" Target="media/image68.wmf"/><Relationship Id="rId213" Type="http://schemas.openxmlformats.org/officeDocument/2006/relationships/image" Target="media/image151.wmf"/><Relationship Id="rId234" Type="http://schemas.openxmlformats.org/officeDocument/2006/relationships/oleObject" Target="embeddings/oleObject65.bin"/><Relationship Id="rId2" Type="http://schemas.openxmlformats.org/officeDocument/2006/relationships/numbering" Target="numbering.xml"/><Relationship Id="rId29" Type="http://schemas.openxmlformats.org/officeDocument/2006/relationships/image" Target="media/image21.emf"/><Relationship Id="rId255" Type="http://schemas.openxmlformats.org/officeDocument/2006/relationships/image" Target="media/image171.wmf"/><Relationship Id="rId276" Type="http://schemas.openxmlformats.org/officeDocument/2006/relationships/image" Target="media/image181.wmf"/><Relationship Id="rId297" Type="http://schemas.openxmlformats.org/officeDocument/2006/relationships/image" Target="media/image187.wmf"/><Relationship Id="rId40" Type="http://schemas.openxmlformats.org/officeDocument/2006/relationships/image" Target="media/image28.wmf"/><Relationship Id="rId115" Type="http://schemas.openxmlformats.org/officeDocument/2006/relationships/image" Target="media/image89.wmf"/><Relationship Id="rId136" Type="http://schemas.openxmlformats.org/officeDocument/2006/relationships/image" Target="media/image110.jpeg"/><Relationship Id="rId157" Type="http://schemas.openxmlformats.org/officeDocument/2006/relationships/image" Target="media/image123.wmf"/><Relationship Id="rId178" Type="http://schemas.openxmlformats.org/officeDocument/2006/relationships/oleObject" Target="embeddings/oleObject37.bin"/><Relationship Id="rId301" Type="http://schemas.openxmlformats.org/officeDocument/2006/relationships/oleObject" Target="embeddings/oleObject106.bin"/><Relationship Id="rId322" Type="http://schemas.openxmlformats.org/officeDocument/2006/relationships/oleObject" Target="embeddings/oleObject118.bin"/><Relationship Id="rId343" Type="http://schemas.openxmlformats.org/officeDocument/2006/relationships/image" Target="media/image199.jpeg"/><Relationship Id="rId61" Type="http://schemas.openxmlformats.org/officeDocument/2006/relationships/oleObject" Target="embeddings/oleObject11.bin"/><Relationship Id="rId82" Type="http://schemas.openxmlformats.org/officeDocument/2006/relationships/image" Target="media/image59.jpeg"/><Relationship Id="rId199" Type="http://schemas.openxmlformats.org/officeDocument/2006/relationships/image" Target="media/image144.wmf"/><Relationship Id="rId203" Type="http://schemas.openxmlformats.org/officeDocument/2006/relationships/image" Target="media/image146.wmf"/><Relationship Id="rId19" Type="http://schemas.openxmlformats.org/officeDocument/2006/relationships/image" Target="media/image12.wmf"/><Relationship Id="rId224" Type="http://schemas.openxmlformats.org/officeDocument/2006/relationships/oleObject" Target="embeddings/oleObject60.bin"/><Relationship Id="rId245" Type="http://schemas.openxmlformats.org/officeDocument/2006/relationships/image" Target="media/image166.wmf"/><Relationship Id="rId266" Type="http://schemas.openxmlformats.org/officeDocument/2006/relationships/image" Target="media/image176.wmf"/><Relationship Id="rId287" Type="http://schemas.openxmlformats.org/officeDocument/2006/relationships/oleObject" Target="embeddings/oleObject95.bin"/><Relationship Id="rId30" Type="http://schemas.openxmlformats.org/officeDocument/2006/relationships/image" Target="media/image22.emf"/><Relationship Id="rId105" Type="http://schemas.openxmlformats.org/officeDocument/2006/relationships/image" Target="media/image79.wmf"/><Relationship Id="rId126" Type="http://schemas.openxmlformats.org/officeDocument/2006/relationships/image" Target="media/image100.jpeg"/><Relationship Id="rId147" Type="http://schemas.openxmlformats.org/officeDocument/2006/relationships/oleObject" Target="embeddings/oleObject21.bin"/><Relationship Id="rId168" Type="http://schemas.openxmlformats.org/officeDocument/2006/relationships/oleObject" Target="embeddings/oleObject32.bin"/><Relationship Id="rId312" Type="http://schemas.openxmlformats.org/officeDocument/2006/relationships/oleObject" Target="embeddings/oleObject113.bin"/><Relationship Id="rId333" Type="http://schemas.openxmlformats.org/officeDocument/2006/relationships/oleObject" Target="embeddings/oleObject127.bin"/><Relationship Id="rId51" Type="http://schemas.openxmlformats.org/officeDocument/2006/relationships/oleObject" Target="embeddings/oleObject6.bin"/><Relationship Id="rId72" Type="http://schemas.openxmlformats.org/officeDocument/2006/relationships/oleObject" Target="embeddings/oleObject13.bin"/><Relationship Id="rId93" Type="http://schemas.openxmlformats.org/officeDocument/2006/relationships/image" Target="media/image69.wmf"/><Relationship Id="rId189" Type="http://schemas.openxmlformats.org/officeDocument/2006/relationships/image" Target="media/image139.wmf"/><Relationship Id="rId3" Type="http://schemas.openxmlformats.org/officeDocument/2006/relationships/styles" Target="styles.xml"/><Relationship Id="rId214" Type="http://schemas.openxmlformats.org/officeDocument/2006/relationships/oleObject" Target="embeddings/oleObject55.bin"/><Relationship Id="rId235" Type="http://schemas.openxmlformats.org/officeDocument/2006/relationships/image" Target="media/image162.wmf"/><Relationship Id="rId256" Type="http://schemas.openxmlformats.org/officeDocument/2006/relationships/oleObject" Target="embeddings/oleObject77.bin"/><Relationship Id="rId277" Type="http://schemas.openxmlformats.org/officeDocument/2006/relationships/oleObject" Target="embeddings/oleObject88.bin"/><Relationship Id="rId298" Type="http://schemas.openxmlformats.org/officeDocument/2006/relationships/oleObject" Target="embeddings/oleObject10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E5356-D09E-4DB1-B6A3-3E81D89C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27</Pages>
  <Words>4551</Words>
  <Characters>25945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 devassia</dc:creator>
  <cp:lastModifiedBy>User</cp:lastModifiedBy>
  <cp:revision>12</cp:revision>
  <dcterms:created xsi:type="dcterms:W3CDTF">2018-03-21T16:45:00Z</dcterms:created>
  <dcterms:modified xsi:type="dcterms:W3CDTF">2018-03-26T08:01:00Z</dcterms:modified>
</cp:coreProperties>
</file>